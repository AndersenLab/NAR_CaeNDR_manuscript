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E17591" w14:textId="77777777" w:rsidR="00F06B4D" w:rsidRDefault="00000000">
      <w:pPr>
        <w:spacing w:line="240" w:lineRule="auto"/>
        <w:rPr>
          <w:b/>
        </w:rPr>
      </w:pPr>
      <w:proofErr w:type="spellStart"/>
      <w:r>
        <w:rPr>
          <w:b/>
        </w:rPr>
        <w:t>CaeNDR</w:t>
      </w:r>
      <w:proofErr w:type="spellEnd"/>
      <w:r>
        <w:rPr>
          <w:b/>
        </w:rPr>
        <w:t xml:space="preserve">, the </w:t>
      </w:r>
      <w:r>
        <w:rPr>
          <w:b/>
          <w:i/>
        </w:rPr>
        <w:t>Caenorhabditis</w:t>
      </w:r>
      <w:r>
        <w:rPr>
          <w:b/>
        </w:rPr>
        <w:t xml:space="preserve"> Natural Diversity Resource</w:t>
      </w:r>
    </w:p>
    <w:p w14:paraId="2A684386" w14:textId="77777777" w:rsidR="00F06B4D" w:rsidRDefault="00F06B4D">
      <w:pPr>
        <w:spacing w:line="240" w:lineRule="auto"/>
        <w:rPr>
          <w:b/>
        </w:rPr>
      </w:pPr>
    </w:p>
    <w:p w14:paraId="7CF32B4A" w14:textId="77777777" w:rsidR="00F06B4D" w:rsidRDefault="00000000">
      <w:pPr>
        <w:spacing w:line="240" w:lineRule="auto"/>
      </w:pPr>
      <w:r>
        <w:t>Timothy A. Crombie</w:t>
      </w:r>
      <w:r>
        <w:rPr>
          <w:vertAlign w:val="superscript"/>
        </w:rPr>
        <w:t>1,2</w:t>
      </w:r>
      <w:r>
        <w:t>, Ryan McKeown</w:t>
      </w:r>
      <w:r>
        <w:rPr>
          <w:vertAlign w:val="superscript"/>
        </w:rPr>
        <w:t>2,3</w:t>
      </w:r>
      <w:r>
        <w:t>, Nicolas D. Moya</w:t>
      </w:r>
      <w:r>
        <w:rPr>
          <w:vertAlign w:val="superscript"/>
        </w:rPr>
        <w:t>4,5</w:t>
      </w:r>
      <w:r>
        <w:t>, Kathryn S. Evans</w:t>
      </w:r>
      <w:r>
        <w:rPr>
          <w:vertAlign w:val="superscript"/>
        </w:rPr>
        <w:t>2</w:t>
      </w:r>
      <w:r>
        <w:t xml:space="preserve">, </w:t>
      </w:r>
      <w:r>
        <w:rPr>
          <w:rPrChange w:id="0" w:author="Author" w:date="2023-09-30T15:09:00Z">
            <w:rPr>
              <w:sz w:val="21"/>
            </w:rPr>
          </w:rPrChange>
        </w:rPr>
        <w:t>Samuel J. Widmayer</w:t>
      </w:r>
      <w:r>
        <w:rPr>
          <w:vertAlign w:val="superscript"/>
        </w:rPr>
        <w:t>2</w:t>
      </w:r>
      <w:r>
        <w:rPr>
          <w:rPrChange w:id="1" w:author="Author" w:date="2023-09-30T15:09:00Z">
            <w:rPr>
              <w:sz w:val="21"/>
            </w:rPr>
          </w:rPrChange>
        </w:rPr>
        <w:t xml:space="preserve">, </w:t>
      </w:r>
      <w:r>
        <w:t>Vincent LaGrassa</w:t>
      </w:r>
      <w:r>
        <w:rPr>
          <w:vertAlign w:val="superscript"/>
        </w:rPr>
        <w:t>6</w:t>
      </w:r>
      <w:r>
        <w:t>, Natalie Roman</w:t>
      </w:r>
      <w:r>
        <w:rPr>
          <w:vertAlign w:val="superscript"/>
        </w:rPr>
        <w:t>6</w:t>
      </w:r>
      <w:r>
        <w:t xml:space="preserve">, </w:t>
      </w:r>
      <w:proofErr w:type="spellStart"/>
      <w:r>
        <w:t>Orzu</w:t>
      </w:r>
      <w:proofErr w:type="spellEnd"/>
      <w:r>
        <w:t xml:space="preserve"> Tursunova</w:t>
      </w:r>
      <w:r>
        <w:rPr>
          <w:vertAlign w:val="superscript"/>
        </w:rPr>
        <w:t>6</w:t>
      </w:r>
      <w:r>
        <w:t xml:space="preserve">, </w:t>
      </w:r>
      <w:proofErr w:type="spellStart"/>
      <w:r>
        <w:t>Gaotian</w:t>
      </w:r>
      <w:proofErr w:type="spellEnd"/>
      <w:r>
        <w:t> Zhang</w:t>
      </w:r>
      <w:r>
        <w:rPr>
          <w:vertAlign w:val="superscript"/>
        </w:rPr>
        <w:t>2</w:t>
      </w:r>
      <w:r>
        <w:t>, Sophia B. Gibson</w:t>
      </w:r>
      <w:r>
        <w:rPr>
          <w:vertAlign w:val="superscript"/>
        </w:rPr>
        <w:t>2</w:t>
      </w:r>
      <w:r>
        <w:t>, Claire M. Buchanan</w:t>
      </w:r>
      <w:r>
        <w:rPr>
          <w:vertAlign w:val="superscript"/>
        </w:rPr>
        <w:t>2</w:t>
      </w:r>
      <w:r>
        <w:t>, Nicole M. Roberto</w:t>
      </w:r>
      <w:r>
        <w:rPr>
          <w:vertAlign w:val="superscript"/>
        </w:rPr>
        <w:t>2</w:t>
      </w:r>
      <w:r>
        <w:t>, Rodolfo Vieira</w:t>
      </w:r>
      <w:r>
        <w:rPr>
          <w:vertAlign w:val="superscript"/>
        </w:rPr>
        <w:t>6</w:t>
      </w:r>
      <w:r>
        <w:t>, Robyn E. Tanny</w:t>
      </w:r>
      <w:r>
        <w:rPr>
          <w:vertAlign w:val="superscript"/>
        </w:rPr>
        <w:t>4</w:t>
      </w:r>
      <w:r>
        <w:t>, and Erik C. Andersen</w:t>
      </w:r>
      <w:r>
        <w:rPr>
          <w:vertAlign w:val="superscript"/>
        </w:rPr>
        <w:t>4*</w:t>
      </w:r>
    </w:p>
    <w:p w14:paraId="17D0BE41" w14:textId="77777777" w:rsidR="00F06B4D" w:rsidRDefault="00F06B4D">
      <w:pPr>
        <w:spacing w:line="240" w:lineRule="auto"/>
      </w:pPr>
    </w:p>
    <w:p w14:paraId="3E1F8D91" w14:textId="77777777" w:rsidR="00F06B4D" w:rsidRDefault="00000000">
      <w:pPr>
        <w:spacing w:line="240" w:lineRule="auto"/>
      </w:pPr>
      <w:r>
        <w:t>1. Department of Biomedical and Chemical Engineering and Sciences, Florida Institute of Technology, Melbourne, FL, USA</w:t>
      </w:r>
    </w:p>
    <w:p w14:paraId="5B86D83A" w14:textId="77777777" w:rsidR="00F06B4D" w:rsidRDefault="00000000">
      <w:pPr>
        <w:spacing w:line="240" w:lineRule="auto"/>
      </w:pPr>
      <w:r>
        <w:t xml:space="preserve">2. Department of Molecular Biosciences, Northwestern University, Evanston, IL USA </w:t>
      </w:r>
    </w:p>
    <w:p w14:paraId="5F222021" w14:textId="77777777" w:rsidR="00F06B4D" w:rsidRDefault="00000000">
      <w:pPr>
        <w:spacing w:line="240" w:lineRule="auto"/>
      </w:pPr>
      <w:r>
        <w:t xml:space="preserve">3. Interdisciplinary Biological Sciences Program, Northwestern University, Evanston, IL USA </w:t>
      </w:r>
    </w:p>
    <w:p w14:paraId="3B3783E1" w14:textId="77777777" w:rsidR="00F06B4D" w:rsidRDefault="00000000">
      <w:pPr>
        <w:spacing w:line="240" w:lineRule="auto"/>
      </w:pPr>
      <w:r>
        <w:t>4. Department of Biology, Johns Hopkins University, Baltimore, MD, USA</w:t>
      </w:r>
    </w:p>
    <w:p w14:paraId="5BCB2C2C" w14:textId="77777777" w:rsidR="00F06B4D" w:rsidRDefault="00000000">
      <w:pPr>
        <w:spacing w:line="240" w:lineRule="auto"/>
      </w:pPr>
      <w:r>
        <w:t>5. Cell, Molecular, Developmental biology, and Biophysics Graduate Program, Johns Hopkins University, Baltimore, MD, USA</w:t>
      </w:r>
    </w:p>
    <w:p w14:paraId="1C6A813B" w14:textId="77777777" w:rsidR="00F06B4D" w:rsidRDefault="00000000">
      <w:pPr>
        <w:spacing w:line="240" w:lineRule="auto"/>
      </w:pPr>
      <w:r>
        <w:t>6. Northwestern University Information Technology, Media and Technology Innovation, Northwestern University, Evanston, IL USA</w:t>
      </w:r>
    </w:p>
    <w:p w14:paraId="3CEC87D4" w14:textId="77777777" w:rsidR="00F06B4D" w:rsidRDefault="00F06B4D">
      <w:pPr>
        <w:spacing w:line="240" w:lineRule="auto"/>
        <w:ind w:left="-720"/>
      </w:pPr>
    </w:p>
    <w:p w14:paraId="5923B039" w14:textId="77777777" w:rsidR="00F06B4D" w:rsidRDefault="00000000">
      <w:pPr>
        <w:shd w:val="clear" w:color="auto" w:fill="FFFFFF"/>
        <w:spacing w:line="240" w:lineRule="auto"/>
      </w:pPr>
      <w:r>
        <w:t>* Corresponding author</w:t>
      </w:r>
    </w:p>
    <w:p w14:paraId="492C5D3D" w14:textId="77777777" w:rsidR="00F06B4D" w:rsidRDefault="00000000">
      <w:pPr>
        <w:shd w:val="clear" w:color="auto" w:fill="FFFFFF"/>
        <w:spacing w:line="240" w:lineRule="auto"/>
        <w:rPr>
          <w:b/>
          <w:color w:val="1D1C1D"/>
        </w:rPr>
      </w:pPr>
      <w:r>
        <w:rPr>
          <w:b/>
          <w:color w:val="1D1C1D"/>
        </w:rPr>
        <w:t>Erik C. Andersen</w:t>
      </w:r>
    </w:p>
    <w:p w14:paraId="4601C188" w14:textId="77777777" w:rsidR="00F06B4D" w:rsidRDefault="00000000">
      <w:pPr>
        <w:shd w:val="clear" w:color="auto" w:fill="FFFFFF"/>
        <w:spacing w:line="240" w:lineRule="auto"/>
      </w:pPr>
      <w:r>
        <w:t>Professor of Biology</w:t>
      </w:r>
    </w:p>
    <w:p w14:paraId="4C6A461D" w14:textId="77777777" w:rsidR="00F06B4D" w:rsidRDefault="00000000">
      <w:pPr>
        <w:shd w:val="clear" w:color="auto" w:fill="FFFFFF"/>
        <w:spacing w:line="240" w:lineRule="auto"/>
      </w:pPr>
      <w:r>
        <w:t>Johns Hopkins University</w:t>
      </w:r>
    </w:p>
    <w:p w14:paraId="241099DC" w14:textId="77777777" w:rsidR="00F06B4D" w:rsidRDefault="00000000">
      <w:pPr>
        <w:shd w:val="clear" w:color="auto" w:fill="FFFFFF"/>
        <w:spacing w:line="240" w:lineRule="auto"/>
        <w:rPr>
          <w:highlight w:val="white"/>
        </w:rPr>
      </w:pPr>
      <w:r>
        <w:rPr>
          <w:highlight w:val="white"/>
        </w:rPr>
        <w:t>Department of Biology, 383 UTL</w:t>
      </w:r>
    </w:p>
    <w:p w14:paraId="2BEB3FCD" w14:textId="77777777" w:rsidR="00F06B4D" w:rsidRDefault="00000000">
      <w:pPr>
        <w:shd w:val="clear" w:color="auto" w:fill="FFFFFF"/>
        <w:spacing w:line="240" w:lineRule="auto"/>
        <w:rPr>
          <w:highlight w:val="white"/>
        </w:rPr>
      </w:pPr>
      <w:r>
        <w:rPr>
          <w:highlight w:val="white"/>
        </w:rPr>
        <w:t>3400 N. Charles St.</w:t>
      </w:r>
    </w:p>
    <w:p w14:paraId="7AFB5BC2" w14:textId="77777777" w:rsidR="00F06B4D" w:rsidRDefault="00000000">
      <w:pPr>
        <w:shd w:val="clear" w:color="auto" w:fill="FFFFFF"/>
        <w:spacing w:line="240" w:lineRule="auto"/>
        <w:rPr>
          <w:highlight w:val="white"/>
        </w:rPr>
      </w:pPr>
      <w:r>
        <w:rPr>
          <w:highlight w:val="white"/>
        </w:rPr>
        <w:t>Baltimore, MD 21218</w:t>
      </w:r>
    </w:p>
    <w:p w14:paraId="17FC1BD6" w14:textId="77777777" w:rsidR="00F06B4D" w:rsidRDefault="00000000">
      <w:pPr>
        <w:shd w:val="clear" w:color="auto" w:fill="FFFFFF"/>
        <w:spacing w:line="240" w:lineRule="auto"/>
      </w:pPr>
      <w:r>
        <w:t>Email:</w:t>
      </w:r>
      <w:r>
        <w:rPr>
          <w:color w:val="1D1C1D"/>
        </w:rPr>
        <w:t xml:space="preserve"> erik.andersen@gmail.com</w:t>
      </w:r>
    </w:p>
    <w:p w14:paraId="3DC4AC0C" w14:textId="77777777" w:rsidR="00F06B4D" w:rsidRDefault="00000000">
      <w:pPr>
        <w:spacing w:before="240" w:after="40" w:line="240" w:lineRule="auto"/>
      </w:pPr>
      <w:r>
        <w:rPr>
          <w:b/>
        </w:rPr>
        <w:t xml:space="preserve">Running title: </w:t>
      </w:r>
      <w:r>
        <w:t xml:space="preserve">The </w:t>
      </w:r>
      <w:r>
        <w:rPr>
          <w:i/>
        </w:rPr>
        <w:t xml:space="preserve">Caenorhabditis </w:t>
      </w:r>
      <w:r>
        <w:t>Natural Diversity Resource</w:t>
      </w:r>
    </w:p>
    <w:p w14:paraId="3D0910E4" w14:textId="77777777" w:rsidR="00F06B4D" w:rsidRDefault="00000000">
      <w:pPr>
        <w:spacing w:before="240" w:after="40" w:line="240" w:lineRule="auto"/>
      </w:pPr>
      <w:r>
        <w:rPr>
          <w:b/>
        </w:rPr>
        <w:t xml:space="preserve">Keywords: </w:t>
      </w:r>
      <w:r>
        <w:rPr>
          <w:i/>
        </w:rPr>
        <w:t xml:space="preserve">Caenorhabditis, </w:t>
      </w:r>
      <w:r>
        <w:t xml:space="preserve">natural diversity, wild isolates, genome-wide association, functional variation </w:t>
      </w:r>
    </w:p>
    <w:p w14:paraId="1FD9CE13" w14:textId="77777777" w:rsidR="00F06B4D" w:rsidRDefault="00000000">
      <w:pPr>
        <w:spacing w:before="240" w:after="40" w:line="240" w:lineRule="auto"/>
        <w:rPr>
          <w:b/>
        </w:rPr>
      </w:pPr>
      <w:r>
        <w:rPr>
          <w:b/>
        </w:rPr>
        <w:t>Key points:</w:t>
      </w:r>
    </w:p>
    <w:p w14:paraId="01C3812D" w14:textId="642BCCE5" w:rsidR="00F06B4D" w:rsidRDefault="00000000" w:rsidP="00B674E6">
      <w:pPr>
        <w:numPr>
          <w:ilvl w:val="0"/>
          <w:numId w:val="2"/>
        </w:numPr>
        <w:spacing w:line="240" w:lineRule="auto"/>
      </w:pPr>
      <w:proofErr w:type="spellStart"/>
      <w:r>
        <w:t>CaeNDR</w:t>
      </w:r>
      <w:proofErr w:type="spellEnd"/>
      <w:r>
        <w:t xml:space="preserve"> serves as a centralized repository for all wild </w:t>
      </w:r>
      <w:del w:id="2" w:author="Author" w:date="2023-09-30T15:09:00Z">
        <w:r>
          <w:delText>selfing</w:delText>
        </w:r>
      </w:del>
      <w:ins w:id="3" w:author="Author" w:date="2023-09-30T15:09:00Z">
        <w:r>
          <w:t xml:space="preserve">strains from the three </w:t>
        </w:r>
        <w:proofErr w:type="spellStart"/>
        <w:r>
          <w:t>androdioecious</w:t>
        </w:r>
      </w:ins>
      <w:proofErr w:type="spellEnd"/>
      <w:r>
        <w:t xml:space="preserve"> </w:t>
      </w:r>
      <w:r>
        <w:rPr>
          <w:i/>
          <w:rPrChange w:id="4" w:author="Author" w:date="2023-09-30T15:09:00Z">
            <w:rPr/>
          </w:rPrChange>
        </w:rPr>
        <w:t>Caenorhabditis</w:t>
      </w:r>
      <w:r>
        <w:t xml:space="preserve"> </w:t>
      </w:r>
      <w:del w:id="5" w:author="Author" w:date="2023-09-30T15:09:00Z">
        <w:r>
          <w:delText>strains</w:delText>
        </w:r>
      </w:del>
      <w:ins w:id="6" w:author="Author" w:date="2023-09-30T15:09:00Z">
        <w:r>
          <w:t>species</w:t>
        </w:r>
      </w:ins>
      <w:r>
        <w:t>.</w:t>
      </w:r>
    </w:p>
    <w:p w14:paraId="443F5FC2" w14:textId="7F604EAB" w:rsidR="00F06B4D" w:rsidRDefault="00000000" w:rsidP="00B674E6">
      <w:pPr>
        <w:numPr>
          <w:ilvl w:val="0"/>
          <w:numId w:val="2"/>
        </w:numPr>
        <w:spacing w:line="240" w:lineRule="auto"/>
      </w:pPr>
      <w:proofErr w:type="spellStart"/>
      <w:r>
        <w:t>CaeNDR</w:t>
      </w:r>
      <w:proofErr w:type="spellEnd"/>
      <w:r>
        <w:t xml:space="preserve"> provides genome-wide sequence and variant data for all </w:t>
      </w:r>
      <w:del w:id="7" w:author="Author" w:date="2023-09-30T15:09:00Z">
        <w:r>
          <w:delText>selfing Caenorhabditis</w:delText>
        </w:r>
      </w:del>
      <w:ins w:id="8" w:author="Author" w:date="2023-09-30T15:09:00Z">
        <w:r>
          <w:t>of these</w:t>
        </w:r>
      </w:ins>
      <w:r>
        <w:t xml:space="preserve"> strains.</w:t>
      </w:r>
    </w:p>
    <w:p w14:paraId="4E496919" w14:textId="2CB70263" w:rsidR="00F06B4D" w:rsidRDefault="00000000" w:rsidP="00B674E6">
      <w:pPr>
        <w:numPr>
          <w:ilvl w:val="0"/>
          <w:numId w:val="2"/>
        </w:numPr>
        <w:spacing w:after="40" w:line="240" w:lineRule="auto"/>
      </w:pPr>
      <w:proofErr w:type="spellStart"/>
      <w:r>
        <w:t>CaeNDR</w:t>
      </w:r>
      <w:proofErr w:type="spellEnd"/>
      <w:r>
        <w:t xml:space="preserve"> enables comparative quantitative genetics across </w:t>
      </w:r>
      <w:del w:id="9" w:author="Author" w:date="2023-09-30T15:09:00Z">
        <w:r>
          <w:delText>selfing</w:delText>
        </w:r>
      </w:del>
      <w:ins w:id="10" w:author="Author" w:date="2023-09-30T15:09:00Z">
        <w:r>
          <w:t xml:space="preserve">the three </w:t>
        </w:r>
        <w:proofErr w:type="spellStart"/>
        <w:r>
          <w:t>androdioecious</w:t>
        </w:r>
      </w:ins>
      <w:proofErr w:type="spellEnd"/>
      <w:r>
        <w:t xml:space="preserve"> </w:t>
      </w:r>
      <w:r>
        <w:rPr>
          <w:i/>
          <w:rPrChange w:id="11" w:author="Author" w:date="2023-09-30T15:09:00Z">
            <w:rPr/>
          </w:rPrChange>
        </w:rPr>
        <w:t>Caenorhabditis</w:t>
      </w:r>
      <w:r>
        <w:t xml:space="preserve"> species.</w:t>
      </w:r>
    </w:p>
    <w:p w14:paraId="7151C9D5" w14:textId="77777777" w:rsidR="00F06B4D" w:rsidRDefault="00F06B4D">
      <w:pPr>
        <w:shd w:val="clear" w:color="auto" w:fill="FFFFFF"/>
        <w:spacing w:line="240" w:lineRule="auto"/>
        <w:rPr>
          <w:b/>
          <w:color w:val="1D1C1D"/>
        </w:rPr>
      </w:pPr>
    </w:p>
    <w:p w14:paraId="69B8E3D7" w14:textId="77777777" w:rsidR="00F06B4D" w:rsidRDefault="00000000">
      <w:pPr>
        <w:shd w:val="clear" w:color="auto" w:fill="FFFFFF"/>
        <w:spacing w:line="240" w:lineRule="auto"/>
      </w:pPr>
      <w:r>
        <w:rPr>
          <w:b/>
          <w:color w:val="1D1C1D"/>
        </w:rPr>
        <w:t>Emails and ORCIDs:</w:t>
      </w:r>
    </w:p>
    <w:p w14:paraId="7509ABDC" w14:textId="77777777" w:rsidR="00F06B4D" w:rsidRDefault="00000000">
      <w:pPr>
        <w:spacing w:line="240" w:lineRule="auto"/>
      </w:pPr>
      <w:r>
        <w:t>Timothy A. Crombie, tim.crombie@gmail.com, ORCID 0000-0002-5645-4154</w:t>
      </w:r>
    </w:p>
    <w:p w14:paraId="0F130153" w14:textId="77777777" w:rsidR="00F06B4D" w:rsidRDefault="00000000">
      <w:pPr>
        <w:spacing w:line="240" w:lineRule="auto"/>
        <w:jc w:val="left"/>
      </w:pPr>
      <w:r>
        <w:t>Ryan McKeown, ryanmckeown2021@u.northwestern.edu, 0000-0003-3570-2494</w:t>
      </w:r>
    </w:p>
    <w:p w14:paraId="67267DEE" w14:textId="77777777" w:rsidR="00F06B4D" w:rsidRDefault="00000000">
      <w:pPr>
        <w:spacing w:line="240" w:lineRule="auto"/>
        <w:jc w:val="left"/>
      </w:pPr>
      <w:r>
        <w:t>Nicolas D. Moya, nicolasmoya2024@u.northwestern.edu, 0000-0002-6817-1784</w:t>
      </w:r>
    </w:p>
    <w:p w14:paraId="4AB9F6D1" w14:textId="77777777" w:rsidR="00F06B4D" w:rsidRDefault="00000000">
      <w:pPr>
        <w:spacing w:line="240" w:lineRule="auto"/>
        <w:jc w:val="left"/>
      </w:pPr>
      <w:r>
        <w:t xml:space="preserve">Kathryn S. Evans, </w:t>
      </w:r>
      <w:r>
        <w:rPr>
          <w:highlight w:val="white"/>
        </w:rPr>
        <w:t xml:space="preserve">katiesevans9@gmail.com, </w:t>
      </w:r>
      <w:r>
        <w:t>0000-0002-1388-8155</w:t>
      </w:r>
    </w:p>
    <w:p w14:paraId="5B3E8438" w14:textId="77777777" w:rsidR="00F06B4D" w:rsidRDefault="00000000">
      <w:pPr>
        <w:spacing w:line="240" w:lineRule="auto"/>
        <w:jc w:val="left"/>
      </w:pPr>
      <w:r>
        <w:t xml:space="preserve">Sophia B. Gibson, </w:t>
      </w:r>
      <w:r w:rsidRPr="00B674E6">
        <w:rPr>
          <w:highlight w:val="white"/>
        </w:rPr>
        <w:t>sophiabg@uw.edu</w:t>
      </w:r>
      <w:r w:rsidRPr="00B674E6">
        <w:rPr>
          <w:color w:val="1155CC"/>
          <w:highlight w:val="white"/>
        </w:rPr>
        <w:t xml:space="preserve">, </w:t>
      </w:r>
      <w:r>
        <w:t>0000-0001-9839-9045</w:t>
      </w:r>
    </w:p>
    <w:p w14:paraId="08633F73" w14:textId="77777777" w:rsidR="00F06B4D" w:rsidRDefault="00000000">
      <w:pPr>
        <w:spacing w:line="240" w:lineRule="auto"/>
      </w:pPr>
      <w:r>
        <w:t xml:space="preserve">Sam </w:t>
      </w:r>
      <w:proofErr w:type="spellStart"/>
      <w:r>
        <w:t>Widmayer</w:t>
      </w:r>
      <w:proofErr w:type="spellEnd"/>
      <w:r>
        <w:t>, samuel.widmayer@jax.org, 0000-0002-1200-4768</w:t>
      </w:r>
    </w:p>
    <w:p w14:paraId="6285CFDB" w14:textId="77777777" w:rsidR="00F06B4D" w:rsidRDefault="00000000">
      <w:pPr>
        <w:spacing w:line="240" w:lineRule="auto"/>
      </w:pPr>
      <w:proofErr w:type="spellStart"/>
      <w:r>
        <w:t>Gaotian</w:t>
      </w:r>
      <w:proofErr w:type="spellEnd"/>
      <w:r>
        <w:t xml:space="preserve"> Zhang, gaotian52@gmail.com, 0000-0001-6468-1341</w:t>
      </w:r>
    </w:p>
    <w:p w14:paraId="4283DD6C" w14:textId="77777777" w:rsidR="00F06B4D" w:rsidRDefault="00000000">
      <w:pPr>
        <w:spacing w:line="240" w:lineRule="auto"/>
      </w:pPr>
      <w:r>
        <w:t xml:space="preserve">Robyn E. </w:t>
      </w:r>
      <w:proofErr w:type="spellStart"/>
      <w:r>
        <w:t>Tanny</w:t>
      </w:r>
      <w:proofErr w:type="spellEnd"/>
      <w:r>
        <w:t>, rtanny1@jhu.edu, 0000-0002-0611-3909</w:t>
      </w:r>
    </w:p>
    <w:p w14:paraId="57D26268" w14:textId="77777777" w:rsidR="00F06B4D" w:rsidRDefault="00000000">
      <w:pPr>
        <w:spacing w:line="240" w:lineRule="auto"/>
      </w:pPr>
      <w:r>
        <w:t>Claire M. Buchanan, claire.buchanan.920@gmail.com, 0000-0003-3725-3469</w:t>
      </w:r>
    </w:p>
    <w:p w14:paraId="3D161862" w14:textId="77777777" w:rsidR="00F06B4D" w:rsidRDefault="00000000">
      <w:pPr>
        <w:spacing w:line="240" w:lineRule="auto"/>
      </w:pPr>
      <w:r>
        <w:t>Nicole M. Roberto, nmroberto@sbcglobal.net, ORCID 0000-0002-8339-0627</w:t>
      </w:r>
    </w:p>
    <w:p w14:paraId="13B230F6" w14:textId="77777777" w:rsidR="00F06B4D" w:rsidRDefault="00000000">
      <w:pPr>
        <w:spacing w:line="240" w:lineRule="auto"/>
      </w:pPr>
      <w:r>
        <w:t xml:space="preserve">Vincent </w:t>
      </w:r>
      <w:proofErr w:type="spellStart"/>
      <w:r>
        <w:t>LaGrassa</w:t>
      </w:r>
      <w:proofErr w:type="spellEnd"/>
      <w:r>
        <w:t>, vincent.lagrassa@northwestern.edu</w:t>
      </w:r>
    </w:p>
    <w:p w14:paraId="360CFA2D" w14:textId="77777777" w:rsidR="00F06B4D" w:rsidRDefault="00000000">
      <w:pPr>
        <w:spacing w:line="240" w:lineRule="auto"/>
      </w:pPr>
      <w:proofErr w:type="spellStart"/>
      <w:r>
        <w:t>Orzu</w:t>
      </w:r>
      <w:proofErr w:type="spellEnd"/>
      <w:r>
        <w:t xml:space="preserve"> </w:t>
      </w:r>
      <w:proofErr w:type="spellStart"/>
      <w:r>
        <w:t>Tursunova</w:t>
      </w:r>
      <w:proofErr w:type="spellEnd"/>
      <w:r>
        <w:t>, orzu.tursunova@northwestern.edu</w:t>
      </w:r>
    </w:p>
    <w:p w14:paraId="2AE65BA7" w14:textId="77777777" w:rsidR="00F06B4D" w:rsidRDefault="00000000">
      <w:pPr>
        <w:spacing w:line="240" w:lineRule="auto"/>
      </w:pPr>
      <w:r>
        <w:t>Natalie Roman, natalie.roman@northwestern.edu</w:t>
      </w:r>
    </w:p>
    <w:p w14:paraId="6256DE32" w14:textId="77777777" w:rsidR="00F06B4D" w:rsidRDefault="00000000">
      <w:pPr>
        <w:spacing w:line="240" w:lineRule="auto"/>
      </w:pPr>
      <w:r>
        <w:t>Rodolfo Viera, rodolfo@northwestern.edu</w:t>
      </w:r>
    </w:p>
    <w:p w14:paraId="39971DC6" w14:textId="77777777" w:rsidR="00F06B4D" w:rsidRDefault="00000000">
      <w:pPr>
        <w:spacing w:line="240" w:lineRule="auto"/>
      </w:pPr>
      <w:r>
        <w:t>Erik Andersen, erik.andersen@gmail.com, ORCID 0000-0003-0229-9651</w:t>
      </w:r>
    </w:p>
    <w:p w14:paraId="37D3A8D7" w14:textId="496F8C90" w:rsidR="00F06B4D" w:rsidRDefault="00000000" w:rsidP="00B12666">
      <w:r>
        <w:br w:type="page"/>
      </w:r>
      <w:bookmarkStart w:id="12" w:name="_2swusdplkk36" w:colFirst="0" w:colLast="0"/>
      <w:bookmarkEnd w:id="12"/>
    </w:p>
    <w:p w14:paraId="7988EE4D" w14:textId="5C650415" w:rsidR="0034477D" w:rsidRDefault="0034477D">
      <w:pPr>
        <w:pStyle w:val="Heading2"/>
      </w:pPr>
      <w:bookmarkStart w:id="13" w:name="_g14g9ti8vsr0" w:colFirst="0" w:colLast="0"/>
      <w:bookmarkEnd w:id="13"/>
      <w:r>
        <w:lastRenderedPageBreak/>
        <w:t>Graphical Abstract</w:t>
      </w:r>
    </w:p>
    <w:p w14:paraId="4E011227" w14:textId="00132541" w:rsidR="00F06B4D" w:rsidRDefault="00000000">
      <w:pPr>
        <w:pStyle w:val="Heading2"/>
      </w:pPr>
      <w:r>
        <w:t>Abstract</w:t>
      </w:r>
    </w:p>
    <w:p w14:paraId="1A22380A" w14:textId="25D63FDF" w:rsidR="00F06B4D" w:rsidRDefault="00000000">
      <w:pPr>
        <w:ind w:firstLine="720"/>
      </w:pPr>
      <w:r>
        <w:t xml:space="preserve">Studies of model organisms have provided important insights into how natural genetic differences shape trait variation. These discoveries are driven by the growing availability of genomes and the expansive experimental toolkits afforded to researchers using these species. For example, </w:t>
      </w:r>
      <w:r>
        <w:rPr>
          <w:i/>
        </w:rPr>
        <w:t>Caenorhabditis elegans</w:t>
      </w:r>
      <w:r>
        <w:t xml:space="preserve"> is increasingly being used to identify and measure the effects of natural genetic variants on traits using quantitative genetics. Since 2016, the </w:t>
      </w:r>
      <w:r>
        <w:rPr>
          <w:i/>
        </w:rPr>
        <w:t>C. elegans</w:t>
      </w:r>
      <w:r>
        <w:t xml:space="preserve"> Natural Diversity Resource (</w:t>
      </w:r>
      <w:proofErr w:type="spellStart"/>
      <w:r>
        <w:t>CeNDR</w:t>
      </w:r>
      <w:proofErr w:type="spellEnd"/>
      <w:r>
        <w:t xml:space="preserve">) has facilitated many of these studies by providing an archive of wild strains, genome-wide sequence and variant data for each strain, and a genome-wide association (GWA) mapping portal for the </w:t>
      </w:r>
      <w:r>
        <w:rPr>
          <w:i/>
        </w:rPr>
        <w:t>C. elegans</w:t>
      </w:r>
      <w:r>
        <w:t xml:space="preserve"> community. Here, we present an updated platform, the </w:t>
      </w:r>
      <w:r>
        <w:rPr>
          <w:i/>
        </w:rPr>
        <w:t>Caenorhabditis</w:t>
      </w:r>
      <w:r>
        <w:t xml:space="preserve"> Natural Diversity Resource (</w:t>
      </w:r>
      <w:proofErr w:type="spellStart"/>
      <w:r>
        <w:t>CaeNDR</w:t>
      </w:r>
      <w:proofErr w:type="spellEnd"/>
      <w:r>
        <w:t xml:space="preserve">), that enables quantitative genetics and genomics studies across the three </w:t>
      </w:r>
      <w:del w:id="14" w:author="Author" w:date="2023-09-30T15:09:00Z">
        <w:r>
          <w:delText xml:space="preserve">selfing </w:delText>
        </w:r>
      </w:del>
      <w:r>
        <w:rPr>
          <w:i/>
        </w:rPr>
        <w:t>Caenorhabditis</w:t>
      </w:r>
      <w:r>
        <w:t xml:space="preserve"> species: </w:t>
      </w:r>
      <w:r>
        <w:rPr>
          <w:i/>
        </w:rPr>
        <w:t>C. elegans</w:t>
      </w:r>
      <w:r>
        <w:t xml:space="preserve">, </w:t>
      </w:r>
      <w:r>
        <w:rPr>
          <w:i/>
        </w:rPr>
        <w:t>C. </w:t>
      </w:r>
      <w:proofErr w:type="spellStart"/>
      <w:r>
        <w:rPr>
          <w:i/>
        </w:rPr>
        <w:t>briggsae</w:t>
      </w:r>
      <w:proofErr w:type="spellEnd"/>
      <w:r>
        <w:t xml:space="preserve">, and </w:t>
      </w:r>
      <w:r>
        <w:rPr>
          <w:i/>
        </w:rPr>
        <w:t>C. tropicalis</w:t>
      </w:r>
      <w:r>
        <w:t xml:space="preserve">. The </w:t>
      </w:r>
      <w:proofErr w:type="spellStart"/>
      <w:r>
        <w:t>CaeNDR</w:t>
      </w:r>
      <w:proofErr w:type="spellEnd"/>
      <w:r>
        <w:t xml:space="preserve"> platform hosts several databases that are continually updated by the addition of new strains, whole-genome sequence data, and annotated variants. Additionally, </w:t>
      </w:r>
      <w:proofErr w:type="spellStart"/>
      <w:r>
        <w:t>CaeNDR</w:t>
      </w:r>
      <w:proofErr w:type="spellEnd"/>
      <w:r>
        <w:t xml:space="preserve"> provides new interactive tools to explore natural variation and enable GWA mappings. All </w:t>
      </w:r>
      <w:proofErr w:type="spellStart"/>
      <w:r>
        <w:t>CaeNDR</w:t>
      </w:r>
      <w:proofErr w:type="spellEnd"/>
      <w:r>
        <w:t xml:space="preserve"> data and tools are accessible through a freely available web portal located at </w:t>
      </w:r>
      <w:hyperlink r:id="rId7">
        <w:r>
          <w:rPr>
            <w:color w:val="1155CC"/>
            <w:u w:val="single"/>
          </w:rPr>
          <w:t>caendr.org</w:t>
        </w:r>
      </w:hyperlink>
      <w:r>
        <w:t>.</w:t>
      </w:r>
    </w:p>
    <w:p w14:paraId="2DCC9141" w14:textId="77777777" w:rsidR="00F06B4D" w:rsidRDefault="00F06B4D">
      <w:pPr>
        <w:ind w:firstLine="720"/>
      </w:pPr>
    </w:p>
    <w:p w14:paraId="1BED383E" w14:textId="77777777" w:rsidR="00F06B4D" w:rsidRDefault="00000000">
      <w:pPr>
        <w:pStyle w:val="Heading2"/>
      </w:pPr>
      <w:bookmarkStart w:id="15" w:name="_tyyxjttqee7i" w:colFirst="0" w:colLast="0"/>
      <w:bookmarkEnd w:id="15"/>
      <w:r>
        <w:t>Introduction</w:t>
      </w:r>
    </w:p>
    <w:p w14:paraId="76935CE4" w14:textId="7F39589E" w:rsidR="00F06B4D" w:rsidRDefault="00000000">
      <w:pPr>
        <w:ind w:firstLine="720"/>
      </w:pPr>
      <w:r>
        <w:rPr>
          <w:i/>
        </w:rPr>
        <w:t>Caenorhabditis elegans</w:t>
      </w:r>
      <w:r>
        <w:t xml:space="preserve"> is regarded as a powerful model because of its experimental tractability, which has facilitated major contributions to the fields of developmental, cellular, and neurobiology. </w:t>
      </w:r>
      <w:r>
        <w:rPr>
          <w:i/>
        </w:rPr>
        <w:t>C. elegans</w:t>
      </w:r>
      <w:r>
        <w:t xml:space="preserve"> is a small (~1 mm), free-living nematode that has a near-global distribution and is most often found in association with decomposing plant material </w:t>
      </w:r>
      <w:r>
        <w:rPr>
          <w:color w:val="000000"/>
        </w:rPr>
        <w:t>(1)</w:t>
      </w:r>
      <w:r>
        <w:t xml:space="preserve">. Several attributes make </w:t>
      </w:r>
      <w:r>
        <w:rPr>
          <w:i/>
        </w:rPr>
        <w:t>C. elegans</w:t>
      </w:r>
      <w:r>
        <w:t xml:space="preserve"> an exceptional animal model. First, the species has a short generation time of approximately four days, wherein an individual produces hundreds of offspring </w:t>
      </w:r>
      <w:r>
        <w:rPr>
          <w:color w:val="000000"/>
        </w:rPr>
        <w:t>(2)</w:t>
      </w:r>
      <w:r>
        <w:t xml:space="preserve">. Its genome is highly compact (~100 Mb), extensively annotated, and amenable to genome editing </w:t>
      </w:r>
      <w:r>
        <w:rPr>
          <w:color w:val="000000"/>
        </w:rPr>
        <w:t>(3, 4)</w:t>
      </w:r>
      <w:r>
        <w:t xml:space="preserve">. The body is transparent, which enables direct observation of developmental processes and fluorescent reporter constructs </w:t>
      </w:r>
      <w:r>
        <w:rPr>
          <w:color w:val="000000"/>
        </w:rPr>
        <w:t>(5)</w:t>
      </w:r>
      <w:r>
        <w:t xml:space="preserve">. Additionally, because </w:t>
      </w:r>
      <w:r>
        <w:rPr>
          <w:i/>
        </w:rPr>
        <w:t>C. elegans</w:t>
      </w:r>
      <w:r>
        <w:t xml:space="preserve"> is a facultative </w:t>
      </w:r>
      <w:proofErr w:type="spellStart"/>
      <w:r>
        <w:t>outcrosser</w:t>
      </w:r>
      <w:proofErr w:type="spellEnd"/>
      <w:r>
        <w:t xml:space="preserve"> (males are rare and self-fertile hermaphrodites are the norm), genotypes can be recombined easily using controlled crosses and homogenized by repeated </w:t>
      </w:r>
      <w:del w:id="16" w:author="Author" w:date="2023-09-30T15:09:00Z">
        <w:r>
          <w:delText>selfing.</w:delText>
        </w:r>
      </w:del>
      <w:ins w:id="17" w:author="Author" w:date="2023-09-30T15:09:00Z">
        <w:r>
          <w:t>self-crossing.</w:t>
        </w:r>
      </w:ins>
      <w:r>
        <w:t xml:space="preserve"> Moreover, strains can be cryopreserved indefinitely </w:t>
      </w:r>
      <w:r>
        <w:rPr>
          <w:color w:val="000000"/>
        </w:rPr>
        <w:t>(6)</w:t>
      </w:r>
      <w:r>
        <w:t xml:space="preserve">, which prevents </w:t>
      </w:r>
      <w:r>
        <w:lastRenderedPageBreak/>
        <w:t xml:space="preserve">the accumulation of novel mutations and ensures the fidelity of genomes over time. Finally, the other </w:t>
      </w:r>
      <w:del w:id="18" w:author="Author" w:date="2023-09-30T15:09:00Z">
        <w:r>
          <w:delText>selfing</w:delText>
        </w:r>
      </w:del>
      <w:proofErr w:type="spellStart"/>
      <w:ins w:id="19" w:author="Author" w:date="2023-09-30T15:09:00Z">
        <w:r>
          <w:t>androdioecious</w:t>
        </w:r>
      </w:ins>
      <w:proofErr w:type="spellEnd"/>
      <w:r>
        <w:t xml:space="preserve"> </w:t>
      </w:r>
      <w:r>
        <w:rPr>
          <w:i/>
        </w:rPr>
        <w:t>Caenorhabditis</w:t>
      </w:r>
      <w:r>
        <w:t xml:space="preserve"> species, </w:t>
      </w:r>
      <w:r>
        <w:rPr>
          <w:i/>
        </w:rPr>
        <w:t>C. </w:t>
      </w:r>
      <w:proofErr w:type="spellStart"/>
      <w:r>
        <w:rPr>
          <w:i/>
        </w:rPr>
        <w:t>briggsae</w:t>
      </w:r>
      <w:proofErr w:type="spellEnd"/>
      <w:r>
        <w:t xml:space="preserve"> and </w:t>
      </w:r>
      <w:r>
        <w:rPr>
          <w:i/>
        </w:rPr>
        <w:t>C. tropicalis</w:t>
      </w:r>
      <w:r>
        <w:t xml:space="preserve">, share the advantageous attributes of </w:t>
      </w:r>
      <w:r>
        <w:rPr>
          <w:i/>
        </w:rPr>
        <w:t>C. elegans</w:t>
      </w:r>
      <w:r>
        <w:t xml:space="preserve"> and enable comparative studies within the genus.</w:t>
      </w:r>
    </w:p>
    <w:p w14:paraId="0E5F83C7" w14:textId="065B4FD4" w:rsidR="00F06B4D" w:rsidRDefault="00000000">
      <w:pPr>
        <w:ind w:firstLine="720"/>
      </w:pPr>
      <w:r>
        <w:t xml:space="preserve">Comparative studies have informed our understanding of several aspects of </w:t>
      </w:r>
      <w:r>
        <w:rPr>
          <w:i/>
        </w:rPr>
        <w:t>Caenorhabditis</w:t>
      </w:r>
      <w:r>
        <w:t xml:space="preserve"> biology, including the evolution of self-fertilization </w:t>
      </w:r>
      <w:r>
        <w:rPr>
          <w:color w:val="000000"/>
        </w:rPr>
        <w:t>(7, 8)</w:t>
      </w:r>
      <w:r>
        <w:t xml:space="preserve">, the regulation of cell fates involved in vulva development </w:t>
      </w:r>
      <w:r>
        <w:rPr>
          <w:color w:val="000000"/>
        </w:rPr>
        <w:t>(9–11)</w:t>
      </w:r>
      <w:r>
        <w:t xml:space="preserve">, the thermotolerance and </w:t>
      </w:r>
      <w:proofErr w:type="spellStart"/>
      <w:r>
        <w:t>thermoplasticity</w:t>
      </w:r>
      <w:proofErr w:type="spellEnd"/>
      <w:r>
        <w:t xml:space="preserve"> of germline development </w:t>
      </w:r>
      <w:r>
        <w:rPr>
          <w:color w:val="000000"/>
        </w:rPr>
        <w:t>(12)</w:t>
      </w:r>
      <w:r>
        <w:t xml:space="preserve">, the developmental determinants of sperm size </w:t>
      </w:r>
      <w:r>
        <w:rPr>
          <w:color w:val="000000"/>
        </w:rPr>
        <w:t>(13)</w:t>
      </w:r>
      <w:r>
        <w:t xml:space="preserve">, the regulation of </w:t>
      </w:r>
      <w:proofErr w:type="spellStart"/>
      <w:r>
        <w:t>dauer</w:t>
      </w:r>
      <w:proofErr w:type="spellEnd"/>
      <w:r>
        <w:t xml:space="preserve"> formation </w:t>
      </w:r>
      <w:r>
        <w:rPr>
          <w:color w:val="000000"/>
        </w:rPr>
        <w:t>(14)</w:t>
      </w:r>
      <w:r>
        <w:t xml:space="preserve">, pheromone signaling and the biosynthesis of pheromones </w:t>
      </w:r>
      <w:r>
        <w:rPr>
          <w:color w:val="000000"/>
        </w:rPr>
        <w:t>(15)</w:t>
      </w:r>
      <w:r>
        <w:t xml:space="preserve">, the mutational process </w:t>
      </w:r>
      <w:r>
        <w:rPr>
          <w:color w:val="000000"/>
        </w:rPr>
        <w:t>(16, 17)</w:t>
      </w:r>
      <w:r>
        <w:t xml:space="preserve">, the abundance and distribution of selfish genetic elements such as transposable elements and toxin-antidote elements </w:t>
      </w:r>
      <w:r>
        <w:rPr>
          <w:color w:val="000000"/>
        </w:rPr>
        <w:t>(18–21)</w:t>
      </w:r>
      <w:r>
        <w:t xml:space="preserve">, and the resistance to anthelmintics </w:t>
      </w:r>
      <w:r>
        <w:rPr>
          <w:color w:val="000000"/>
        </w:rPr>
        <w:t>(22)</w:t>
      </w:r>
      <w:r>
        <w:t xml:space="preserve">. These investigations have also revealed the changes in overall genome structure, gene structure, and protein-coding gene content that are associated with the transition to </w:t>
      </w:r>
      <w:del w:id="20" w:author="Author" w:date="2023-09-30T15:09:00Z">
        <w:r>
          <w:delText>selfing</w:delText>
        </w:r>
      </w:del>
      <w:ins w:id="21" w:author="Author" w:date="2023-09-30T15:09:00Z">
        <w:r>
          <w:t>self-fertilization</w:t>
        </w:r>
      </w:ins>
      <w:r>
        <w:t xml:space="preserve"> </w:t>
      </w:r>
      <w:r>
        <w:rPr>
          <w:color w:val="000000"/>
        </w:rPr>
        <w:t>(23–26)</w:t>
      </w:r>
      <w:r>
        <w:t xml:space="preserve">, and the strikingly high rates of intrachromosomal rearrangements </w:t>
      </w:r>
      <w:del w:id="22" w:author="Author" w:date="2023-09-30T15:09:00Z">
        <w:r>
          <w:delText xml:space="preserve">in selfing species </w:delText>
        </w:r>
      </w:del>
      <w:r>
        <w:t xml:space="preserve">relative to their outcrossing relatives </w:t>
      </w:r>
      <w:r>
        <w:rPr>
          <w:color w:val="000000"/>
        </w:rPr>
        <w:t>(27–30)</w:t>
      </w:r>
      <w:r>
        <w:t xml:space="preserve">. </w:t>
      </w:r>
    </w:p>
    <w:p w14:paraId="014F20F8" w14:textId="14DD63F6" w:rsidR="00F06B4D" w:rsidRDefault="00000000">
      <w:pPr>
        <w:ind w:firstLine="720"/>
      </w:pPr>
      <w:r>
        <w:t xml:space="preserve">Despite this rich history of comparative studies, many of the insights from this work are based on just a small number of strains, or even a single strain, within each species. The most common strains used in comparative studies are N2 for </w:t>
      </w:r>
      <w:r>
        <w:rPr>
          <w:i/>
        </w:rPr>
        <w:t>C. elegans</w:t>
      </w:r>
      <w:r>
        <w:t xml:space="preserve">, AF16 for </w:t>
      </w:r>
      <w:r>
        <w:rPr>
          <w:i/>
        </w:rPr>
        <w:t>C. </w:t>
      </w:r>
      <w:proofErr w:type="spellStart"/>
      <w:r>
        <w:rPr>
          <w:i/>
        </w:rPr>
        <w:t>briggsae</w:t>
      </w:r>
      <w:proofErr w:type="spellEnd"/>
      <w:r>
        <w:t xml:space="preserve">, and JU1373 for </w:t>
      </w:r>
      <w:r>
        <w:rPr>
          <w:i/>
        </w:rPr>
        <w:t>C. tropicalis</w:t>
      </w:r>
      <w:r>
        <w:t xml:space="preserve">. Although the extensive focus on these particular strains has helped the community standardize experimental procedures and infer biology from the synthesis of independent studies, it also limits our understanding of natural diversity within these species. To help address this limitation, researchers and citizen scientists have isolated many wild </w:t>
      </w:r>
      <w:r>
        <w:rPr>
          <w:i/>
        </w:rPr>
        <w:t xml:space="preserve">Caenorhabditis </w:t>
      </w:r>
      <w:r>
        <w:t xml:space="preserve">strains from around the globe </w:t>
      </w:r>
      <w:r>
        <w:rPr>
          <w:color w:val="000000"/>
        </w:rPr>
        <w:t>(31–43)</w:t>
      </w:r>
      <w:r>
        <w:t xml:space="preserve">. These wild strains represent an enormous reservoir of genetic diversity that can be leveraged to understand the genetic basis of evolutionary processes and trait variation using genome-wide association studies (GWAS). The GWAS approach correlates genotypic variation with phenotypic differences across a set of strains to identify regions of the genome that underlie differences in a trait of interest. In turn, the identified regions, known as quantitative trait loci (QTL), can be dissected to reveal the precise identity of the genetic variants influencing a trait. </w:t>
      </w:r>
    </w:p>
    <w:p w14:paraId="53B07BFF" w14:textId="0488ACDD" w:rsidR="00F06B4D" w:rsidRDefault="00000000">
      <w:pPr>
        <w:ind w:firstLine="720"/>
      </w:pPr>
      <w:r>
        <w:t xml:space="preserve">In recent years, the genetic and experimental tractability of </w:t>
      </w:r>
      <w:r>
        <w:rPr>
          <w:i/>
        </w:rPr>
        <w:t>C. elegans</w:t>
      </w:r>
      <w:r>
        <w:t xml:space="preserve"> has helped it become a leading model for the discovery of genes and variants that underlie quantitative trait variation </w:t>
      </w:r>
      <w:r>
        <w:rPr>
          <w:color w:val="000000"/>
        </w:rPr>
        <w:t>(44–46)</w:t>
      </w:r>
      <w:r>
        <w:t xml:space="preserve">. In 2016, we launched the </w:t>
      </w:r>
      <w:r>
        <w:rPr>
          <w:i/>
        </w:rPr>
        <w:t>C. elegans</w:t>
      </w:r>
      <w:r>
        <w:t xml:space="preserve"> Natural Diversity Resource (</w:t>
      </w:r>
      <w:proofErr w:type="spellStart"/>
      <w:r>
        <w:t>CeNDR</w:t>
      </w:r>
      <w:proofErr w:type="spellEnd"/>
      <w:r>
        <w:t xml:space="preserve">) to serve as a public repository for wild </w:t>
      </w:r>
      <w:r>
        <w:rPr>
          <w:i/>
        </w:rPr>
        <w:t xml:space="preserve">C. elegans </w:t>
      </w:r>
      <w:r>
        <w:lastRenderedPageBreak/>
        <w:t xml:space="preserve">strains, their genome sequences, and variant data </w:t>
      </w:r>
      <w:r>
        <w:rPr>
          <w:color w:val="000000"/>
        </w:rPr>
        <w:t>(47)</w:t>
      </w:r>
      <w:r>
        <w:t xml:space="preserve">. Since </w:t>
      </w:r>
      <w:proofErr w:type="spellStart"/>
      <w:r>
        <w:t>CeNDR</w:t>
      </w:r>
      <w:proofErr w:type="spellEnd"/>
      <w:r>
        <w:t xml:space="preserve"> was launched, the platform has facilitated approximately 150 studies of natural variation, including the investigation of global population structure </w:t>
      </w:r>
      <w:r>
        <w:rPr>
          <w:color w:val="000000"/>
        </w:rPr>
        <w:t>(39, 41, 42)</w:t>
      </w:r>
      <w:r>
        <w:t xml:space="preserve">, the evolutionary origins of hyper-divergent regions within the genome </w:t>
      </w:r>
      <w:r>
        <w:rPr>
          <w:color w:val="000000"/>
        </w:rPr>
        <w:t>(41)</w:t>
      </w:r>
      <w:r>
        <w:t xml:space="preserve">, and the discovery of variants that influence ecologically and biomedically relevant traits using quantitative genetic mappings </w:t>
      </w:r>
      <w:r>
        <w:rPr>
          <w:color w:val="000000"/>
        </w:rPr>
        <w:t>(35, 37, 40, 48–54)</w:t>
      </w:r>
      <w:r>
        <w:t xml:space="preserve">. These discoveries highlight the utility of </w:t>
      </w:r>
      <w:proofErr w:type="spellStart"/>
      <w:r>
        <w:t>CeNDR</w:t>
      </w:r>
      <w:proofErr w:type="spellEnd"/>
      <w:r>
        <w:t xml:space="preserve"> as a centralized repository of genetic variation for the </w:t>
      </w:r>
      <w:r>
        <w:rPr>
          <w:i/>
        </w:rPr>
        <w:t>C. elegans</w:t>
      </w:r>
      <w:r>
        <w:t xml:space="preserve"> species.</w:t>
      </w:r>
    </w:p>
    <w:p w14:paraId="3491BE6E" w14:textId="15DF4EA1" w:rsidR="00F06B4D" w:rsidRDefault="00000000">
      <w:pPr>
        <w:ind w:firstLine="720"/>
      </w:pPr>
      <w:r>
        <w:t xml:space="preserve">Here, we present the </w:t>
      </w:r>
      <w:r>
        <w:rPr>
          <w:i/>
        </w:rPr>
        <w:t>Caenorhabditis</w:t>
      </w:r>
      <w:r>
        <w:t xml:space="preserve"> Natural Diversity Resource (</w:t>
      </w:r>
      <w:proofErr w:type="spellStart"/>
      <w:r>
        <w:t>CaeNDR</w:t>
      </w:r>
      <w:proofErr w:type="spellEnd"/>
      <w:r>
        <w:t xml:space="preserve">), which enables comparative studies of natural diversity by including 1,680 </w:t>
      </w:r>
      <w:r>
        <w:rPr>
          <w:i/>
        </w:rPr>
        <w:t xml:space="preserve">C. </w:t>
      </w:r>
      <w:proofErr w:type="spellStart"/>
      <w:r>
        <w:rPr>
          <w:i/>
        </w:rPr>
        <w:t>briggsae</w:t>
      </w:r>
      <w:proofErr w:type="spellEnd"/>
      <w:r>
        <w:t xml:space="preserve"> and 681 </w:t>
      </w:r>
      <w:r>
        <w:rPr>
          <w:i/>
        </w:rPr>
        <w:t>C. tropicalis</w:t>
      </w:r>
      <w:r>
        <w:t xml:space="preserve"> wild strains. The new </w:t>
      </w:r>
      <w:proofErr w:type="spellStart"/>
      <w:r>
        <w:t>CaeNDR</w:t>
      </w:r>
      <w:proofErr w:type="spellEnd"/>
      <w:r>
        <w:t xml:space="preserve"> platform provides three major functions. First, </w:t>
      </w:r>
      <w:proofErr w:type="spellStart"/>
      <w:r>
        <w:t>CaeNDR</w:t>
      </w:r>
      <w:proofErr w:type="spellEnd"/>
      <w:r>
        <w:t xml:space="preserve"> serves as a centralized hub for the collection, maintenance, and distribution of </w:t>
      </w:r>
      <w:del w:id="23" w:author="Author" w:date="2023-09-30T15:09:00Z">
        <w:r>
          <w:delText>selfing</w:delText>
        </w:r>
      </w:del>
      <w:ins w:id="24" w:author="Author" w:date="2023-09-30T15:09:00Z">
        <w:r>
          <w:t xml:space="preserve">strains from the </w:t>
        </w:r>
        <w:proofErr w:type="spellStart"/>
        <w:r>
          <w:t>androdioecious</w:t>
        </w:r>
      </w:ins>
      <w:proofErr w:type="spellEnd"/>
      <w:r>
        <w:t xml:space="preserve"> </w:t>
      </w:r>
      <w:r>
        <w:rPr>
          <w:i/>
        </w:rPr>
        <w:t>Caenorhabditis</w:t>
      </w:r>
      <w:r>
        <w:t xml:space="preserve"> </w:t>
      </w:r>
      <w:del w:id="25" w:author="Author" w:date="2023-09-30T15:09:00Z">
        <w:r>
          <w:delText>strains</w:delText>
        </w:r>
      </w:del>
      <w:ins w:id="26" w:author="Author" w:date="2023-09-30T15:09:00Z">
        <w:r>
          <w:t>species</w:t>
        </w:r>
      </w:ins>
      <w:r>
        <w:t xml:space="preserve"> isolated from nature. Second, </w:t>
      </w:r>
      <w:proofErr w:type="spellStart"/>
      <w:r>
        <w:t>CaeNDR</w:t>
      </w:r>
      <w:proofErr w:type="spellEnd"/>
      <w:r>
        <w:t xml:space="preserve"> leverages recently improved reference genomes for </w:t>
      </w:r>
      <w:r>
        <w:rPr>
          <w:i/>
        </w:rPr>
        <w:t>C. </w:t>
      </w:r>
      <w:proofErr w:type="spellStart"/>
      <w:r>
        <w:rPr>
          <w:i/>
        </w:rPr>
        <w:t>briggsae</w:t>
      </w:r>
      <w:proofErr w:type="spellEnd"/>
      <w:r>
        <w:t xml:space="preserve"> and </w:t>
      </w:r>
      <w:r>
        <w:rPr>
          <w:i/>
        </w:rPr>
        <w:t>C. tropicalis</w:t>
      </w:r>
      <w:r>
        <w:t xml:space="preserve"> </w:t>
      </w:r>
      <w:r>
        <w:rPr>
          <w:color w:val="000000"/>
        </w:rPr>
        <w:t>(21, 29, 55)</w:t>
      </w:r>
      <w:r>
        <w:t xml:space="preserve"> to provide whole-genome sequence and variant data for strains in the archive. Third, </w:t>
      </w:r>
      <w:proofErr w:type="spellStart"/>
      <w:r>
        <w:t>CaeNDR</w:t>
      </w:r>
      <w:proofErr w:type="spellEnd"/>
      <w:r>
        <w:t xml:space="preserve"> offers web-based tools to help researchers design, perform, and analyze GWAS using an augmented version of the </w:t>
      </w:r>
      <w:proofErr w:type="spellStart"/>
      <w:r>
        <w:t>NemaScan</w:t>
      </w:r>
      <w:proofErr w:type="spellEnd"/>
      <w:r>
        <w:t xml:space="preserve"> GWAS pipeline </w:t>
      </w:r>
      <w:r>
        <w:rPr>
          <w:color w:val="000000"/>
        </w:rPr>
        <w:t>(56)</w:t>
      </w:r>
      <w:r>
        <w:t xml:space="preserve">. In the following sections, we describe how the major functions of </w:t>
      </w:r>
      <w:proofErr w:type="spellStart"/>
      <w:r>
        <w:t>CaeNDR</w:t>
      </w:r>
      <w:proofErr w:type="spellEnd"/>
      <w:r>
        <w:t xml:space="preserve"> are implemented and explain how the online tools support these functions. The </w:t>
      </w:r>
      <w:proofErr w:type="spellStart"/>
      <w:r>
        <w:t>CaeNDR</w:t>
      </w:r>
      <w:proofErr w:type="spellEnd"/>
      <w:r>
        <w:t xml:space="preserve"> platform can be found at </w:t>
      </w:r>
      <w:hyperlink r:id="rId8">
        <w:r>
          <w:rPr>
            <w:color w:val="1155CC"/>
            <w:u w:val="single"/>
          </w:rPr>
          <w:t>caendr.org</w:t>
        </w:r>
      </w:hyperlink>
      <w:r>
        <w:t>.</w:t>
      </w:r>
    </w:p>
    <w:p w14:paraId="56434A44" w14:textId="77777777" w:rsidR="00F06B4D" w:rsidRDefault="00F06B4D">
      <w:pPr>
        <w:ind w:firstLine="720"/>
      </w:pPr>
    </w:p>
    <w:p w14:paraId="6E84F767" w14:textId="77777777" w:rsidR="00F06B4D" w:rsidRDefault="00000000">
      <w:pPr>
        <w:pStyle w:val="Heading2"/>
      </w:pPr>
      <w:bookmarkStart w:id="27" w:name="_ks3pvohlwav1" w:colFirst="0" w:colLast="0"/>
      <w:bookmarkEnd w:id="27"/>
      <w:r>
        <w:t xml:space="preserve">Implementation </w:t>
      </w:r>
    </w:p>
    <w:p w14:paraId="7E142F6A" w14:textId="77777777" w:rsidR="00F06B4D" w:rsidRDefault="00000000">
      <w:pPr>
        <w:pStyle w:val="Heading3"/>
        <w:rPr>
          <w:color w:val="000000"/>
        </w:rPr>
      </w:pPr>
      <w:bookmarkStart w:id="28" w:name="_jds38xdaqt5u" w:colFirst="0" w:colLast="0"/>
      <w:bookmarkEnd w:id="28"/>
      <w:r>
        <w:t>A centralized repository for wild strains</w:t>
      </w:r>
    </w:p>
    <w:p w14:paraId="676BDF3B" w14:textId="13239FFF" w:rsidR="00F06B4D" w:rsidRDefault="00000000">
      <w:pPr>
        <w:ind w:firstLine="720"/>
      </w:pPr>
      <w:proofErr w:type="spellStart"/>
      <w:r>
        <w:t>CaeNDR</w:t>
      </w:r>
      <w:proofErr w:type="spellEnd"/>
      <w:r>
        <w:t xml:space="preserve"> provides the </w:t>
      </w:r>
      <w:r>
        <w:rPr>
          <w:i/>
        </w:rPr>
        <w:t>Caenorhabditis</w:t>
      </w:r>
      <w:r>
        <w:t xml:space="preserve"> research community with a consolidated collection of wild strains that is continuously updated and rigorously maintained to ensure strain fidelity. We designed the new </w:t>
      </w:r>
      <w:proofErr w:type="spellStart"/>
      <w:r>
        <w:t>CaeNDR</w:t>
      </w:r>
      <w:proofErr w:type="spellEnd"/>
      <w:r>
        <w:t xml:space="preserve"> platform to streamline the submission and acquisition of wild strains. Two options are available for community members that wish to submit strains to </w:t>
      </w:r>
      <w:proofErr w:type="spellStart"/>
      <w:r>
        <w:t>CaeNDR</w:t>
      </w:r>
      <w:proofErr w:type="spellEnd"/>
      <w:r>
        <w:t xml:space="preserve">. Research groups can contribute strains by completing the Submit a Strain web form or the batch strain submission form, then mailing their strains to </w:t>
      </w:r>
      <w:proofErr w:type="spellStart"/>
      <w:r>
        <w:t>CaeNDR</w:t>
      </w:r>
      <w:proofErr w:type="spellEnd"/>
      <w:r>
        <w:t xml:space="preserve">. Alternatively, citizen scientists can contribute wild strains by following the collection and processing guidelines at </w:t>
      </w:r>
      <w:hyperlink r:id="rId9">
        <w:r>
          <w:rPr>
            <w:color w:val="1155CC"/>
            <w:u w:val="single"/>
          </w:rPr>
          <w:t>caendr.org/get-involved/citizen-scientists</w:t>
        </w:r>
      </w:hyperlink>
      <w:r>
        <w:t xml:space="preserve">. We aim to preserve the ecological data associated with the wild strains, so we request that contributors include the time, location, photos, and descriptions of the landscape and </w:t>
      </w:r>
      <w:r>
        <w:lastRenderedPageBreak/>
        <w:t xml:space="preserve">substrate for each strain submission </w:t>
      </w:r>
      <w:r>
        <w:rPr>
          <w:color w:val="000000"/>
        </w:rPr>
        <w:t>(57)</w:t>
      </w:r>
      <w:r>
        <w:t xml:space="preserve">. These data, along with attributions for the individuals that sampled and isolated the strains, are added to the </w:t>
      </w:r>
      <w:proofErr w:type="spellStart"/>
      <w:r>
        <w:t>CaeNDR</w:t>
      </w:r>
      <w:proofErr w:type="spellEnd"/>
      <w:r>
        <w:t xml:space="preserve"> database and can be browsed with an interactive map on the website home page. The complete strain dataset is available for download at </w:t>
      </w:r>
      <w:hyperlink r:id="rId10">
        <w:r>
          <w:rPr>
            <w:color w:val="1155CC"/>
            <w:u w:val="single"/>
          </w:rPr>
          <w:t>caendr.org/data/data-release</w:t>
        </w:r>
      </w:hyperlink>
      <w:r>
        <w:t xml:space="preserve">. </w:t>
      </w:r>
    </w:p>
    <w:p w14:paraId="305FBFAA" w14:textId="16599770" w:rsidR="00F06B4D" w:rsidRDefault="00000000">
      <w:pPr>
        <w:ind w:firstLine="720"/>
      </w:pPr>
      <w:r>
        <w:t xml:space="preserve">Researchers can procure wild strains from </w:t>
      </w:r>
      <w:proofErr w:type="spellStart"/>
      <w:r>
        <w:t>CaeNDR</w:t>
      </w:r>
      <w:proofErr w:type="spellEnd"/>
      <w:r>
        <w:t xml:space="preserve"> individually, or in bulk, using the Request Strains page (</w:t>
      </w:r>
      <w:r>
        <w:rPr>
          <w:color w:val="1155CC"/>
          <w:u w:val="single"/>
        </w:rPr>
        <w:t>caendr.org/request-strains/</w:t>
      </w:r>
      <w:r>
        <w:t xml:space="preserve">). Additionally, </w:t>
      </w:r>
      <w:proofErr w:type="spellStart"/>
      <w:r>
        <w:t>CaeNDR</w:t>
      </w:r>
      <w:proofErr w:type="spellEnd"/>
      <w:r>
        <w:t xml:space="preserve"> offers pre-selected sets of strains to facilitate GWAS in each species. These sets include a Divergent Set and several Mapping Sets. The Divergent Set contains 12 strains that are chosen to represent the genetic diversity across a particular species and can be used to assess any heritable trait variation in that subset of strains. If genetic differences among the divergent strains are shown to contribute strongly to trait variation, a GWAS using trait data from mapping sets will likely identify QTL for that trait </w:t>
      </w:r>
      <w:r>
        <w:rPr>
          <w:color w:val="000000"/>
        </w:rPr>
        <w:t>(46)</w:t>
      </w:r>
      <w:r>
        <w:t xml:space="preserve">. Each Mapping Set contains 48 strains. Because the statistical power to detect QTL with GWAS increases with the number of strains that are measured, we recommend using at least 96 strains </w:t>
      </w:r>
      <w:r>
        <w:rPr>
          <w:color w:val="000000"/>
        </w:rPr>
        <w:t>(56)</w:t>
      </w:r>
      <w:r>
        <w:t xml:space="preserve">. </w:t>
      </w:r>
    </w:p>
    <w:p w14:paraId="64489F71" w14:textId="77777777" w:rsidR="00F06B4D" w:rsidRDefault="00000000">
      <w:pPr>
        <w:pStyle w:val="Heading3"/>
      </w:pPr>
      <w:bookmarkStart w:id="29" w:name="_xplb2h77f3h8" w:colFirst="0" w:colLast="0"/>
      <w:bookmarkEnd w:id="29"/>
      <w:r>
        <w:t xml:space="preserve">A species-wide genomic resource for </w:t>
      </w:r>
      <w:proofErr w:type="spellStart"/>
      <w:proofErr w:type="gramStart"/>
      <w:r>
        <w:t>C.elegans</w:t>
      </w:r>
      <w:proofErr w:type="spellEnd"/>
      <w:proofErr w:type="gramEnd"/>
      <w:r>
        <w:t xml:space="preserve">, C. </w:t>
      </w:r>
      <w:proofErr w:type="spellStart"/>
      <w:r>
        <w:t>briggsae</w:t>
      </w:r>
      <w:proofErr w:type="spellEnd"/>
      <w:r>
        <w:t>, and C. tropicalis</w:t>
      </w:r>
    </w:p>
    <w:p w14:paraId="5119A537" w14:textId="6D4BB386" w:rsidR="00F06B4D" w:rsidRDefault="00000000">
      <w:pPr>
        <w:ind w:firstLine="720"/>
      </w:pPr>
      <w:proofErr w:type="spellStart"/>
      <w:r>
        <w:t>CaeNDR</w:t>
      </w:r>
      <w:proofErr w:type="spellEnd"/>
      <w:r>
        <w:t xml:space="preserve"> maintains and regularly updates whole-genome sequence and variant data for strains in the archive. Because </w:t>
      </w:r>
      <w:proofErr w:type="spellStart"/>
      <w:r>
        <w:t>selfing</w:t>
      </w:r>
      <w:proofErr w:type="spellEnd"/>
      <w:r>
        <w:t xml:space="preserve"> </w:t>
      </w:r>
      <w:r>
        <w:rPr>
          <w:i/>
        </w:rPr>
        <w:t>Caenorhabditis</w:t>
      </w:r>
      <w:r>
        <w:t xml:space="preserve"> species reproduce predominantly by self-fertilization in the wild, nematodes isolated from the same substrate are often nearly identical, with only a small number of differences attributable to recent, lineage-specific mutations </w:t>
      </w:r>
      <w:r>
        <w:rPr>
          <w:color w:val="000000"/>
        </w:rPr>
        <w:t>(33, 38, 39, 42, 58, 59)</w:t>
      </w:r>
      <w:r>
        <w:t xml:space="preserve">. Therefore, we examine the rates of shared variation among all strains and group strains that are nearly identical into genome-wide haplotypes called isotypes (Supplemental Figure 1). The aligned sequence and variant data for every wild strain that we have sequenced are freely downloadable for each data release. Because strains within isotypes share nearly all variation, their inclusion in a GWAS can lead to false association signals </w:t>
      </w:r>
      <w:r>
        <w:rPr>
          <w:color w:val="000000"/>
        </w:rPr>
        <w:t>(60)</w:t>
      </w:r>
      <w:r>
        <w:t xml:space="preserve">. Therefore, the majority of </w:t>
      </w:r>
      <w:proofErr w:type="spellStart"/>
      <w:r>
        <w:t>CaeNDR</w:t>
      </w:r>
      <w:proofErr w:type="spellEnd"/>
      <w:r>
        <w:t xml:space="preserve"> tools, including GWAS, are focused on exploring genetic variation among isotypes. We achieve this focus by choosing a single representative strain for each isotype group, called the isotype reference strain. These strains are selected by choosing the strain from the isotype group with the most sequence coverage. For each species, the single-nucleotide variants (SNVs) and short insertions and deletions (indels) for all isotype reference strains can be downloaded as Variant Call Format (VCF) files </w:t>
      </w:r>
      <w:r>
        <w:rPr>
          <w:color w:val="000000"/>
        </w:rPr>
        <w:t>(61)</w:t>
      </w:r>
      <w:r>
        <w:t xml:space="preserve">. </w:t>
      </w:r>
      <w:proofErr w:type="spellStart"/>
      <w:r>
        <w:t>CaeNDR</w:t>
      </w:r>
      <w:proofErr w:type="spellEnd"/>
      <w:r>
        <w:t xml:space="preserve"> also provides additional genomic datasets relevant to the study of natural variation. For example, each of the </w:t>
      </w:r>
      <w:del w:id="30" w:author="Author" w:date="2023-09-30T15:09:00Z">
        <w:r>
          <w:delText>selfing</w:delText>
        </w:r>
      </w:del>
      <w:proofErr w:type="spellStart"/>
      <w:ins w:id="31" w:author="Author" w:date="2023-09-30T15:09:00Z">
        <w:r>
          <w:t>androdioecious</w:t>
        </w:r>
      </w:ins>
      <w:proofErr w:type="spellEnd"/>
      <w:r>
        <w:t xml:space="preserve"> </w:t>
      </w:r>
      <w:r>
        <w:rPr>
          <w:i/>
        </w:rPr>
        <w:t>Caenorhabditis</w:t>
      </w:r>
      <w:r>
        <w:t xml:space="preserve"> species carry </w:t>
      </w:r>
      <w:r>
        <w:lastRenderedPageBreak/>
        <w:t xml:space="preserve">punctuated regions of extreme sequence divergence </w:t>
      </w:r>
      <w:del w:id="32" w:author="Author" w:date="2023-09-30T15:09:00Z">
        <w:r>
          <w:delText xml:space="preserve">within their genomes </w:delText>
        </w:r>
      </w:del>
      <w:r>
        <w:t xml:space="preserve">that are called hyper-divergent regions </w:t>
      </w:r>
      <w:r>
        <w:rPr>
          <w:color w:val="000000"/>
        </w:rPr>
        <w:t>(21, 41, 62)</w:t>
      </w:r>
      <w:r>
        <w:t xml:space="preserve">. Because these hyper-divergent regions can influence the performance of GWAS and complicate QTL dissection, the physical positions of hyper-divergent regions for all isotype reference strains within </w:t>
      </w:r>
      <w:r>
        <w:rPr>
          <w:i/>
        </w:rPr>
        <w:t>C. elegans</w:t>
      </w:r>
      <w:r>
        <w:t xml:space="preserve"> are available for download as Browser Extensible Data (BED) files. In the near future, we will add these datasets for </w:t>
      </w:r>
      <w:r>
        <w:rPr>
          <w:i/>
        </w:rPr>
        <w:t>C. </w:t>
      </w:r>
      <w:proofErr w:type="spellStart"/>
      <w:r>
        <w:rPr>
          <w:i/>
        </w:rPr>
        <w:t>briggsae</w:t>
      </w:r>
      <w:proofErr w:type="spellEnd"/>
      <w:r>
        <w:t xml:space="preserve"> and </w:t>
      </w:r>
      <w:r>
        <w:rPr>
          <w:i/>
        </w:rPr>
        <w:t>C. tropicalis</w:t>
      </w:r>
      <w:r>
        <w:t xml:space="preserve">. Importantly, the hyper-divergent regions are identified by extreme sequence divergence relative to the reference genomes for each species, </w:t>
      </w:r>
      <w:r>
        <w:rPr>
          <w:i/>
        </w:rPr>
        <w:t>i.e.</w:t>
      </w:r>
      <w:r>
        <w:t xml:space="preserve">, N2 for </w:t>
      </w:r>
      <w:r>
        <w:rPr>
          <w:i/>
        </w:rPr>
        <w:t>C. elegans</w:t>
      </w:r>
      <w:r>
        <w:t xml:space="preserve">, QX1410 for </w:t>
      </w:r>
      <w:r>
        <w:rPr>
          <w:i/>
        </w:rPr>
        <w:t>C. </w:t>
      </w:r>
      <w:proofErr w:type="spellStart"/>
      <w:r>
        <w:rPr>
          <w:i/>
        </w:rPr>
        <w:t>briggsae</w:t>
      </w:r>
      <w:proofErr w:type="spellEnd"/>
      <w:r>
        <w:t xml:space="preserve">, and NIC58 for </w:t>
      </w:r>
      <w:r>
        <w:rPr>
          <w:i/>
        </w:rPr>
        <w:t>C. tropicalis</w:t>
      </w:r>
      <w:r>
        <w:t xml:space="preserve">. Therefore, the reference strains will not contain hyper-divergent regions because of reference bias </w:t>
      </w:r>
      <w:r>
        <w:rPr>
          <w:color w:val="000000"/>
        </w:rPr>
        <w:t>(21, 29)</w:t>
      </w:r>
      <w:r>
        <w:t>. The software and methods used to produce all the genomic datasets are available at the Data Release page (</w:t>
      </w:r>
      <w:hyperlink r:id="rId11">
        <w:r>
          <w:rPr>
            <w:color w:val="1155CC"/>
            <w:u w:val="single"/>
          </w:rPr>
          <w:t>caendr.org/data/data-release</w:t>
        </w:r>
      </w:hyperlink>
      <w:r>
        <w:t>).</w:t>
      </w:r>
    </w:p>
    <w:p w14:paraId="712FAED3" w14:textId="458542C1" w:rsidR="00B12666" w:rsidRDefault="00000000" w:rsidP="00B12666">
      <w:pPr>
        <w:ind w:firstLine="720"/>
      </w:pPr>
      <w:r>
        <w:t>The Genome Browser tool (</w:t>
      </w:r>
      <w:hyperlink r:id="rId12">
        <w:r>
          <w:rPr>
            <w:color w:val="1155CC"/>
            <w:u w:val="single"/>
          </w:rPr>
          <w:t>caendr.org/tools/genome-browser/</w:t>
        </w:r>
      </w:hyperlink>
      <w:r>
        <w:t xml:space="preserve">) enables users to visualize the genomic datasets from any of the three species. For example, a user can query a gene or region of interest to visualize genetic variation across all isotype reference strains and inspect the aligned sequencing reads supporting variant calls at that locus. The browser tool uses an embedded JavaScript implementation of the Integrative Genomics Viewer (IGV) </w:t>
      </w:r>
      <w:r>
        <w:rPr>
          <w:color w:val="000000"/>
        </w:rPr>
        <w:t>(63)</w:t>
      </w:r>
      <w:r>
        <w:t>, which can be configured to show a number of genomic datasets as tracks. By default, the browser displays gene and transcript isoform tracks (Figure 1A-B). Two optional tracks display hyper-divergent regions, either as a species-wide summary</w:t>
      </w:r>
      <w:del w:id="33" w:author="Author" w:date="2023-09-30T15:09:00Z">
        <w:r>
          <w:delText>,</w:delText>
        </w:r>
      </w:del>
      <w:r>
        <w:t xml:space="preserve"> or for particular isotype reference strains (Figure 1C-D). The optional VCF track displays high-quality SNVs and indels identified in each isotype reference strain in blue overlaid onto the species-wide variant </w:t>
      </w:r>
      <w:proofErr w:type="gramStart"/>
      <w:r>
        <w:t>set in</w:t>
      </w:r>
      <w:proofErr w:type="gramEnd"/>
      <w:r>
        <w:t xml:space="preserve"> gray (Figure 1E). The optional BAM track shows coverage statistics and paired-end read alignments that give context for how the variants within an isotype reference strain are called (Figure 1F). </w:t>
      </w:r>
    </w:p>
    <w:p w14:paraId="37D4A5B8" w14:textId="76099916" w:rsidR="00F06B4D" w:rsidRDefault="00000000" w:rsidP="00B12666">
      <w:pPr>
        <w:ind w:firstLine="720"/>
      </w:pPr>
      <w:r>
        <w:t>To investigate a region further, researchers can use the Variant Annotation tool (</w:t>
      </w:r>
      <w:hyperlink r:id="rId13">
        <w:r>
          <w:rPr>
            <w:color w:val="1155CC"/>
            <w:u w:val="single"/>
          </w:rPr>
          <w:t>caendr.org/tools/variant-annotation</w:t>
        </w:r>
      </w:hyperlink>
      <w:r>
        <w:t xml:space="preserve">), which shows how variants within coding sequences are distributed across the population and supplies predictions for how the variants might impact protein function. The annotation database includes the physical positions of the variants, gene names, names of strains sharing the variants, predicted transcript consequences and protein impacts, among other annotations. Users can filter the database by strain, gene, genetic interval, and functional impact class, then browse the filtered database or download it as a Comma-Separated Values (CSV) file for further processing. Importantly, </w:t>
      </w:r>
      <w:proofErr w:type="spellStart"/>
      <w:r>
        <w:t>CaeNDR</w:t>
      </w:r>
      <w:proofErr w:type="spellEnd"/>
      <w:r>
        <w:t xml:space="preserve"> now uses the </w:t>
      </w:r>
      <w:proofErr w:type="spellStart"/>
      <w:r>
        <w:t>BCFtools</w:t>
      </w:r>
      <w:proofErr w:type="spellEnd"/>
      <w:r>
        <w:t>/</w:t>
      </w:r>
      <w:proofErr w:type="spellStart"/>
      <w:r>
        <w:t>csq</w:t>
      </w:r>
      <w:proofErr w:type="spellEnd"/>
      <w:r>
        <w:t xml:space="preserve"> program </w:t>
      </w:r>
      <w:r>
        <w:lastRenderedPageBreak/>
        <w:t xml:space="preserve">to predict functional consequences and impacts for variants by considering nearby, </w:t>
      </w:r>
      <w:r>
        <w:rPr>
          <w:i/>
        </w:rPr>
        <w:t>cis-</w:t>
      </w:r>
      <w:r>
        <w:t xml:space="preserve">variants jointly rather than singly when classifying variant consequences </w:t>
      </w:r>
      <w:r>
        <w:rPr>
          <w:color w:val="000000"/>
        </w:rPr>
        <w:t>(64)</w:t>
      </w:r>
      <w:r>
        <w:t xml:space="preserve">. To assign variant impacts within transcripts, we group consequences that include changes to amino acids, start and stop codon positions, or splice variants as “HIGH” and all others as “LOW” impact. Beyond this binary impact score, the variant annotation database also includes BLOSUM and Grantham scores, which can help evaluate the potential impact of amino acid substitutions in coding sequences with more nuance </w:t>
      </w:r>
      <w:r>
        <w:rPr>
          <w:color w:val="000000"/>
        </w:rPr>
        <w:t>(65, 66)</w:t>
      </w:r>
      <w:r>
        <w:t xml:space="preserve">. These scores measure how conserved or radical a particular amino acid substitution is from an evolutionary perspective. The BLOSUM scale ranges from -4 to +11 and the Grantham scale ranges from 5 to 215. Low BLOSUM and high Grantham scores indicate radical amino acid substitutions that are more likely to impact protein function. </w:t>
      </w:r>
    </w:p>
    <w:p w14:paraId="73E6531D" w14:textId="77777777" w:rsidR="00F06B4D" w:rsidRDefault="00F06B4D">
      <w:pPr>
        <w:spacing w:line="240" w:lineRule="auto"/>
      </w:pPr>
    </w:p>
    <w:p w14:paraId="660F867B" w14:textId="77777777" w:rsidR="00F06B4D" w:rsidRDefault="00000000">
      <w:pPr>
        <w:pStyle w:val="Heading3"/>
      </w:pPr>
      <w:bookmarkStart w:id="34" w:name="_uw4dpp9a1y80" w:colFirst="0" w:colLast="0"/>
      <w:bookmarkEnd w:id="34"/>
      <w:r>
        <w:t>A Caenorhabditis GWAS toolbox</w:t>
      </w:r>
    </w:p>
    <w:p w14:paraId="7CA6FBC4" w14:textId="4A8D2899" w:rsidR="00F06B4D" w:rsidRDefault="00000000">
      <w:pPr>
        <w:ind w:firstLine="720"/>
      </w:pPr>
      <w:proofErr w:type="spellStart"/>
      <w:r>
        <w:t>CaeNDR</w:t>
      </w:r>
      <w:proofErr w:type="spellEnd"/>
      <w:r>
        <w:t xml:space="preserve"> hosts several web-based tools to help researchers design, perform, and analyze GWAS. A typical GWAS begins with a pilot study to measure a trait of interest across a small number of divergent strains in independent replicates. Researchers then calculate the proportion of trait variance explained by genetic differences among those strains, which is called broad-sense heritability (</w:t>
      </w:r>
      <w:r>
        <w:rPr>
          <w:i/>
        </w:rPr>
        <w:t>H</w:t>
      </w:r>
      <w:r>
        <w:rPr>
          <w:i/>
          <w:vertAlign w:val="superscript"/>
        </w:rPr>
        <w:t>2</w:t>
      </w:r>
      <w:r>
        <w:t xml:space="preserve">). In the context of GWAS, the </w:t>
      </w:r>
      <w:r>
        <w:rPr>
          <w:i/>
        </w:rPr>
        <w:t>H</w:t>
      </w:r>
      <w:r>
        <w:rPr>
          <w:i/>
          <w:vertAlign w:val="superscript"/>
        </w:rPr>
        <w:t>2</w:t>
      </w:r>
      <w:r>
        <w:t xml:space="preserve"> of a trait is useful for determining whether a particular GWAS design will be sufficiently powered to identify QTL. For example, based on simulations in </w:t>
      </w:r>
      <w:r>
        <w:rPr>
          <w:i/>
        </w:rPr>
        <w:t>C. elegans</w:t>
      </w:r>
      <w:r>
        <w:t xml:space="preserve">, 500 strains should be measured in a GWAS to achieve approximately 70% power for detecting a single QTL that underlies a trait with a </w:t>
      </w:r>
      <w:r>
        <w:rPr>
          <w:i/>
        </w:rPr>
        <w:t>H</w:t>
      </w:r>
      <w:r>
        <w:rPr>
          <w:i/>
          <w:vertAlign w:val="superscript"/>
        </w:rPr>
        <w:t>2</w:t>
      </w:r>
      <w:r>
        <w:t xml:space="preserve"> of 0.2 </w:t>
      </w:r>
      <w:r>
        <w:rPr>
          <w:color w:val="000000"/>
        </w:rPr>
        <w:t>(56)</w:t>
      </w:r>
      <w:r>
        <w:t>. The Heritability Calculator tool (</w:t>
      </w:r>
      <w:hyperlink r:id="rId14">
        <w:r>
          <w:rPr>
            <w:color w:val="1155CC"/>
            <w:u w:val="single"/>
          </w:rPr>
          <w:t>caendr.org/tools/heritability-calculator</w:t>
        </w:r>
      </w:hyperlink>
      <w:r>
        <w:t xml:space="preserve">) enables users to quickly estimate </w:t>
      </w:r>
      <w:r>
        <w:rPr>
          <w:i/>
        </w:rPr>
        <w:t>H</w:t>
      </w:r>
      <w:r>
        <w:rPr>
          <w:i/>
          <w:vertAlign w:val="superscript"/>
        </w:rPr>
        <w:t>2</w:t>
      </w:r>
      <w:r>
        <w:t xml:space="preserve"> by submitting data from a pilot experiment as a Tab-Separated Values (TSV) file. The tool reports a </w:t>
      </w:r>
      <w:r>
        <w:rPr>
          <w:i/>
        </w:rPr>
        <w:t>H</w:t>
      </w:r>
      <w:r>
        <w:rPr>
          <w:i/>
          <w:vertAlign w:val="superscript"/>
        </w:rPr>
        <w:t>2</w:t>
      </w:r>
      <w:r>
        <w:t xml:space="preserve"> estimate along with a plot to help visualize the effect of genetic differences among the strains on the trait. Additionally, the narrow-sense heritability (</w:t>
      </w:r>
      <w:r>
        <w:rPr>
          <w:i/>
        </w:rPr>
        <w:t>h</w:t>
      </w:r>
      <w:r>
        <w:rPr>
          <w:vertAlign w:val="superscript"/>
        </w:rPr>
        <w:t>2</w:t>
      </w:r>
      <w:r>
        <w:t xml:space="preserve">) is reported, which measures the portion of trait variance explained by additive genetic variance among the strains and is more representative of the heritability that is relevant to GWAS. The heritability report helps users plan the scale of their GWAS and procure the required strains using the Request Strains page. After measuring a trait of interest in a GWAS strain set, mappings can be conducted within </w:t>
      </w:r>
      <w:proofErr w:type="spellStart"/>
      <w:r>
        <w:t>CaeNDR’s</w:t>
      </w:r>
      <w:proofErr w:type="spellEnd"/>
      <w:r>
        <w:t xml:space="preserve"> GWAS mapping portal. </w:t>
      </w:r>
    </w:p>
    <w:p w14:paraId="4B09B48C" w14:textId="63B68A19" w:rsidR="00F06B4D" w:rsidRPr="00AF71AF" w:rsidRDefault="00000000" w:rsidP="00AF71AF">
      <w:pPr>
        <w:ind w:firstLine="720"/>
      </w:pPr>
      <w:r>
        <w:lastRenderedPageBreak/>
        <w:t>The Genetic Mapping tool (</w:t>
      </w:r>
      <w:hyperlink r:id="rId15">
        <w:r>
          <w:rPr>
            <w:color w:val="1155CC"/>
            <w:u w:val="single"/>
          </w:rPr>
          <w:t>caendr.org/tools/genetic-mapping</w:t>
        </w:r>
      </w:hyperlink>
      <w:r>
        <w:t>) allows users to perform a GWAS by uploading a TSV file of trait measurements for isotype reference strains. The tool runs a containerized version (</w:t>
      </w:r>
      <w:hyperlink r:id="rId16">
        <w:r>
          <w:rPr>
            <w:color w:val="1155CC"/>
            <w:u w:val="single"/>
          </w:rPr>
          <w:t>hub.docker.com/r/</w:t>
        </w:r>
        <w:proofErr w:type="spellStart"/>
        <w:r>
          <w:rPr>
            <w:color w:val="1155CC"/>
            <w:u w:val="single"/>
          </w:rPr>
          <w:t>andersenlab</w:t>
        </w:r>
        <w:proofErr w:type="spellEnd"/>
        <w:r>
          <w:rPr>
            <w:color w:val="1155CC"/>
            <w:u w:val="single"/>
          </w:rPr>
          <w:t>/</w:t>
        </w:r>
        <w:proofErr w:type="spellStart"/>
        <w:r>
          <w:rPr>
            <w:color w:val="1155CC"/>
            <w:u w:val="single"/>
          </w:rPr>
          <w:t>nemascan-nxf</w:t>
        </w:r>
        <w:proofErr w:type="spellEnd"/>
      </w:hyperlink>
      <w:r>
        <w:t xml:space="preserve">) of the </w:t>
      </w:r>
      <w:proofErr w:type="spellStart"/>
      <w:r>
        <w:t>NemaScan</w:t>
      </w:r>
      <w:proofErr w:type="spellEnd"/>
      <w:r>
        <w:t xml:space="preserve"> mapping pipeline </w:t>
      </w:r>
      <w:r>
        <w:rPr>
          <w:color w:val="000000"/>
        </w:rPr>
        <w:t>(56)</w:t>
      </w:r>
      <w:r>
        <w:t xml:space="preserve"> to process the trait data and test for correlations between genotype and phenotype at over 50,000 marker loci (bi-allelic SNVs) across the </w:t>
      </w:r>
      <w:r>
        <w:rPr>
          <w:i/>
        </w:rPr>
        <w:t>C. elegans</w:t>
      </w:r>
      <w:r>
        <w:t xml:space="preserve">, </w:t>
      </w:r>
      <w:r>
        <w:rPr>
          <w:i/>
        </w:rPr>
        <w:t>C. </w:t>
      </w:r>
      <w:proofErr w:type="spellStart"/>
      <w:r>
        <w:rPr>
          <w:i/>
        </w:rPr>
        <w:t>briggsae</w:t>
      </w:r>
      <w:proofErr w:type="spellEnd"/>
      <w:r>
        <w:t xml:space="preserve">, or </w:t>
      </w:r>
      <w:r>
        <w:rPr>
          <w:i/>
        </w:rPr>
        <w:t>C. tropicalis</w:t>
      </w:r>
      <w:r>
        <w:t xml:space="preserve"> genomes. The tool produces a detailed mapping report that can be downloaded as an HTML file. The report contains plots and interactive data tables to help users analyze their QTL</w:t>
      </w:r>
      <w:del w:id="35" w:author="Author" w:date="2023-09-30T15:09:00Z">
        <w:r>
          <w:delText xml:space="preserve"> (Figure 2).</w:delText>
        </w:r>
      </w:del>
      <w:ins w:id="36" w:author="Author" w:date="2023-09-30T15:09:00Z">
        <w:r>
          <w:t xml:space="preserve">. To illustrate the utility of the mapping report, we used the Genetic Mapping tool to process data from a previously published GWAS of abamectin responses </w:t>
        </w:r>
        <w:r>
          <w:rPr>
            <w:color w:val="000000"/>
          </w:rPr>
          <w:t>(67)</w:t>
        </w:r>
        <w:r>
          <w:t>. Abamectin is a widely used agricultural pesticide and the threat of pervasive nematode resistance motivates the search for natural resistance alleles. The Manhattan plot taken from the abamectin response mapping report shows the physical positions of the three QTL identified across the genome (Figure 2A). To visualize the strength of these associations, a phenotype-by-genotype plot for the most significant markers in each QTL is included in the report (Figure 2B).</w:t>
        </w:r>
      </w:ins>
      <w:r>
        <w:t xml:space="preserve"> Because long-range linkage disequilibrium (LD) is strong in </w:t>
      </w:r>
      <w:proofErr w:type="spellStart"/>
      <w:r>
        <w:t>selfing</w:t>
      </w:r>
      <w:proofErr w:type="spellEnd"/>
      <w:r>
        <w:t xml:space="preserve"> </w:t>
      </w:r>
      <w:r>
        <w:rPr>
          <w:i/>
        </w:rPr>
        <w:t>Caenorhabditis</w:t>
      </w:r>
      <w:r>
        <w:t xml:space="preserve"> species, </w:t>
      </w:r>
      <w:proofErr w:type="spellStart"/>
      <w:r>
        <w:t>NemaScan</w:t>
      </w:r>
      <w:proofErr w:type="spellEnd"/>
      <w:r>
        <w:t xml:space="preserve"> collapses nearby markers with significant correlations into a single QTL </w:t>
      </w:r>
      <w:r>
        <w:rPr>
          <w:color w:val="000000"/>
        </w:rPr>
        <w:t>(56)</w:t>
      </w:r>
      <w:r>
        <w:t xml:space="preserve">. Consequently, most QTL identified by </w:t>
      </w:r>
      <w:proofErr w:type="spellStart"/>
      <w:r>
        <w:t>NemaScan</w:t>
      </w:r>
      <w:proofErr w:type="spellEnd"/>
      <w:r>
        <w:t xml:space="preserve"> will contain hundreds of variant sites among the strains in the mapping that could contribute to differences in the trait. </w:t>
      </w:r>
      <w:del w:id="37" w:author="Author" w:date="2023-09-30T15:09:00Z">
        <w:r>
          <w:delText xml:space="preserve">Because GWAS is a correlative approach and many variant sites might exist within QTL, each QTL must be dissected to validate whether specific variants actually cause differences in the trait. Several methods are used to dissect QTL for </w:delText>
        </w:r>
        <w:r>
          <w:rPr>
            <w:i/>
          </w:rPr>
          <w:delText>Caenorhabditis</w:delText>
        </w:r>
        <w:r>
          <w:delText xml:space="preserve"> </w:delText>
        </w:r>
        <w:r>
          <w:rPr>
            <w:color w:val="000000"/>
          </w:rPr>
          <w:delText>(46)</w:delText>
        </w:r>
      </w:del>
      <w:ins w:id="38" w:author="Author" w:date="2023-09-30T15:09:00Z">
        <w:r>
          <w:t xml:space="preserve">Fine mapping tests the association between genotype and phenotype at every SNV in a QTL, not just the marker loci, and can help users identify the variants that are most likely to underlie trait differences at a QTL (Figure 2C). In the abamectin example, the gene </w:t>
        </w:r>
        <w:r>
          <w:rPr>
            <w:i/>
          </w:rPr>
          <w:t>gcl-1</w:t>
        </w:r>
        <w:r>
          <w:t xml:space="preserve"> is labeled because natural variation in this gene was previously shown to confer abamectin resistance </w:t>
        </w:r>
        <w:r>
          <w:rPr>
            <w:color w:val="000000"/>
          </w:rPr>
          <w:t>(52, 68)</w:t>
        </w:r>
        <w:r>
          <w:t xml:space="preserve">. Even without this knowledge, the low </w:t>
        </w:r>
      </w:ins>
      <w:r w:rsidR="00054F5F" w:rsidRPr="00054F5F">
        <w:rPr>
          <w:i/>
          <w:iCs/>
        </w:rPr>
        <w:t>p</w:t>
      </w:r>
      <w:ins w:id="39" w:author="Author" w:date="2023-09-30T15:09:00Z">
        <w:r>
          <w:t xml:space="preserve">-value and predicted high effect variant in </w:t>
        </w:r>
        <w:r>
          <w:rPr>
            <w:i/>
          </w:rPr>
          <w:t>glc-1</w:t>
        </w:r>
        <w:r>
          <w:t xml:space="preserve"> (arrow, red bar, Figure 2C) would suggest that natural variation in </w:t>
        </w:r>
        <w:r>
          <w:rPr>
            <w:i/>
          </w:rPr>
          <w:t>glc-1</w:t>
        </w:r>
        <w:r>
          <w:t xml:space="preserve"> could underlie differences in abamectin responses. Importantly, only two other genes with high-effect variants that have lower </w:t>
        </w:r>
      </w:ins>
      <w:r w:rsidR="00054F5F" w:rsidRPr="00054F5F">
        <w:rPr>
          <w:i/>
          <w:iCs/>
        </w:rPr>
        <w:t>p</w:t>
      </w:r>
      <w:ins w:id="40" w:author="Author" w:date="2023-09-30T15:09:00Z">
        <w:r>
          <w:t xml:space="preserve">-values than </w:t>
        </w:r>
        <w:r>
          <w:rPr>
            <w:i/>
          </w:rPr>
          <w:t xml:space="preserve">glc-1 </w:t>
        </w:r>
        <w:r>
          <w:t xml:space="preserve">were found. This example demonstrates how the list of candidate genes in a region is greatly reduced by cross-referencing the fine-mapping </w:t>
        </w:r>
      </w:ins>
      <w:r w:rsidR="00054F5F" w:rsidRPr="00054F5F">
        <w:rPr>
          <w:i/>
          <w:iCs/>
        </w:rPr>
        <w:t>p</w:t>
      </w:r>
      <w:ins w:id="41" w:author="Author" w:date="2023-09-30T15:09:00Z">
        <w:r>
          <w:t xml:space="preserve">-values and predicted variant impacts provided in the mapping report. </w:t>
        </w:r>
      </w:ins>
    </w:p>
    <w:p w14:paraId="4E602D62" w14:textId="26B1BA3D" w:rsidR="00F06B4D" w:rsidRDefault="00000000">
      <w:pPr>
        <w:ind w:firstLine="720"/>
      </w:pPr>
      <w:ins w:id="42" w:author="Author" w:date="2023-09-30T15:09:00Z">
        <w:r>
          <w:t xml:space="preserve">Because many variant sites often exist within QTL and fine mapping sometimes fails to identify obvious candidate genes, each QTL must be validated to test whether specific variants actually cause differences in the trait. Several methods are used to dissect QTL for </w:t>
        </w:r>
        <w:r>
          <w:rPr>
            <w:i/>
          </w:rPr>
          <w:t>Caenorhabditis</w:t>
        </w:r>
        <w:r>
          <w:t xml:space="preserve"> </w:t>
        </w:r>
        <w:r>
          <w:rPr>
            <w:color w:val="000000"/>
          </w:rPr>
          <w:t>(46)</w:t>
        </w:r>
        <w:r>
          <w:t xml:space="preserve">. </w:t>
        </w:r>
      </w:ins>
      <w:r>
        <w:t xml:space="preserve">A common method used to narrow and validate QTL is the creation and measurement of near-isogenic lines (NILs) </w:t>
      </w:r>
      <w:r>
        <w:rPr>
          <w:color w:val="000000"/>
        </w:rPr>
        <w:t>(73)</w:t>
      </w:r>
      <w:r>
        <w:t xml:space="preserve">. A NIL is a strain constructed </w:t>
      </w:r>
      <w:r>
        <w:lastRenderedPageBreak/>
        <w:t xml:space="preserve">using genetic crosses that carries a small region from one strain (the donor) </w:t>
      </w:r>
      <w:proofErr w:type="spellStart"/>
      <w:r>
        <w:t>introgressed</w:t>
      </w:r>
      <w:proofErr w:type="spellEnd"/>
      <w:r>
        <w:t xml:space="preserve"> into the genome of another strain (the recurrent parent) </w:t>
      </w:r>
      <w:r>
        <w:rPr>
          <w:color w:val="000000"/>
        </w:rPr>
        <w:t>(46)</w:t>
      </w:r>
      <w:r>
        <w:t xml:space="preserve">. Oftentimes, trait differences between the NIL and the recurrent parent are caused by an allelic difference within the </w:t>
      </w:r>
      <w:proofErr w:type="spellStart"/>
      <w:r>
        <w:t>introgressed</w:t>
      </w:r>
      <w:proofErr w:type="spellEnd"/>
      <w:r>
        <w:t xml:space="preserve"> region, validating the effect of the QTL </w:t>
      </w:r>
      <w:r>
        <w:rPr>
          <w:color w:val="000000"/>
        </w:rPr>
        <w:t>(46)</w:t>
      </w:r>
      <w:r>
        <w:t xml:space="preserve">. Many quantitative mapping studies in </w:t>
      </w:r>
      <w:r>
        <w:rPr>
          <w:i/>
        </w:rPr>
        <w:t>Caenorhabditis</w:t>
      </w:r>
      <w:r>
        <w:t xml:space="preserve"> have successfully leveraged NIL panels to validate and narrow QTL intervals so they contain a small number of potentially causal genes, which were then explicitly tested using CRISPR-Cas9 genome-editing techniques </w:t>
      </w:r>
      <w:r>
        <w:rPr>
          <w:color w:val="000000"/>
        </w:rPr>
        <w:t>(45)</w:t>
      </w:r>
      <w:r>
        <w:t xml:space="preserve">. The </w:t>
      </w:r>
      <w:proofErr w:type="spellStart"/>
      <w:r>
        <w:t>CaeNDR</w:t>
      </w:r>
      <w:proofErr w:type="spellEnd"/>
      <w:r>
        <w:t xml:space="preserve"> platform simplifies the construction of NIL panels by providing the Pairwise Indel Finder tool (</w:t>
      </w:r>
      <w:hyperlink r:id="rId17">
        <w:r>
          <w:rPr>
            <w:color w:val="1155CC"/>
            <w:u w:val="single"/>
          </w:rPr>
          <w:t>caendr.org/tools/pairwise-indel-finder</w:t>
        </w:r>
      </w:hyperlink>
      <w:r>
        <w:t>) to help users accurately track the introgression of the donor region into the recurrent parent using small indels unique to either genetic background. To use the tool, researchers enter a species, a pair of strains, and a specific genomic region. The tool outputs indel variants between 50 and 500 bp that are unique to each strain along with PCR primers that researchers can use to screen progeny for the desired introgression. Additionally, the IGV view supplied by the tool contains a hyper-divergent region track to help avoid indels in hyper-divergent regions because these calls are less reliable and primer searches are more error-prone.</w:t>
      </w:r>
    </w:p>
    <w:p w14:paraId="5AB9F03A" w14:textId="77777777" w:rsidR="00F06B4D" w:rsidRDefault="00F06B4D">
      <w:pPr>
        <w:ind w:firstLine="720"/>
      </w:pPr>
    </w:p>
    <w:p w14:paraId="2A41C2EE" w14:textId="77777777" w:rsidR="00F06B4D" w:rsidRDefault="00000000">
      <w:pPr>
        <w:pStyle w:val="Heading2"/>
      </w:pPr>
      <w:bookmarkStart w:id="43" w:name="_4tiv54n5ux9v" w:colFirst="0" w:colLast="0"/>
      <w:bookmarkEnd w:id="43"/>
      <w:r>
        <w:t xml:space="preserve">Applications </w:t>
      </w:r>
    </w:p>
    <w:p w14:paraId="37DFE07B" w14:textId="77777777" w:rsidR="00F06B4D" w:rsidRDefault="00000000">
      <w:pPr>
        <w:pStyle w:val="Heading3"/>
      </w:pPr>
      <w:bookmarkStart w:id="44" w:name="_eglmm3rntkhz" w:colFirst="0" w:colLast="0"/>
      <w:bookmarkEnd w:id="44"/>
      <w:r>
        <w:t>Functional studies of natural variation</w:t>
      </w:r>
    </w:p>
    <w:p w14:paraId="22B3951E" w14:textId="68F8FD63" w:rsidR="00F06B4D" w:rsidRDefault="00000000">
      <w:pPr>
        <w:ind w:firstLine="720"/>
      </w:pPr>
      <w:r>
        <w:t xml:space="preserve">Traditional studies of gene function often use loss-of-function or gain-of-function alleles created by mutagenesis to investigate how these changes influence traits </w:t>
      </w:r>
      <w:r>
        <w:rPr>
          <w:color w:val="000000"/>
        </w:rPr>
        <w:t>(74)</w:t>
      </w:r>
      <w:r>
        <w:t>. However, these mutant alleles might perturb gene function to such an extreme that they prevent researchers from observing traits of interest. To address this challenge, researchers can query genes of interest with the Variant Annotation tool (</w:t>
      </w:r>
      <w:hyperlink r:id="rId18">
        <w:r>
          <w:rPr>
            <w:color w:val="1155CC"/>
            <w:u w:val="single"/>
          </w:rPr>
          <w:t>caendr.org/tools/variant-annotation</w:t>
        </w:r>
      </w:hyperlink>
      <w:r>
        <w:t xml:space="preserve">) to see all of the natural variants, along with any predicted coding-sequence impacts, in a particular genomic region. Because natural variation has vetted these alleles, they are less likely to be highly deleterious and more likely to be ecologically and physiologically relevant. Researchers can then evaluate the influence of these natural variants on traits by introducing them into a genetic background of choice, </w:t>
      </w:r>
      <w:r>
        <w:rPr>
          <w:i/>
        </w:rPr>
        <w:t>e.g.</w:t>
      </w:r>
      <w:r>
        <w:t xml:space="preserve">, the </w:t>
      </w:r>
      <w:r>
        <w:rPr>
          <w:i/>
        </w:rPr>
        <w:t>C. elegans</w:t>
      </w:r>
      <w:r>
        <w:t xml:space="preserve"> laboratory-adapted strain N2, using outcrossing or genome editing </w:t>
      </w:r>
      <w:r>
        <w:rPr>
          <w:color w:val="000000"/>
        </w:rPr>
        <w:t>(46)</w:t>
      </w:r>
      <w:r>
        <w:t>.</w:t>
      </w:r>
    </w:p>
    <w:p w14:paraId="5E6C6FD8" w14:textId="77777777" w:rsidR="00F06B4D" w:rsidRDefault="00000000">
      <w:pPr>
        <w:pStyle w:val="Heading3"/>
      </w:pPr>
      <w:bookmarkStart w:id="45" w:name="_r6br3ygfp7un" w:colFirst="0" w:colLast="0"/>
      <w:bookmarkEnd w:id="45"/>
      <w:r>
        <w:lastRenderedPageBreak/>
        <w:t>Population genomics and adaptive variation</w:t>
      </w:r>
    </w:p>
    <w:p w14:paraId="010BAA68" w14:textId="2DDAAE7D" w:rsidR="00F06B4D" w:rsidRDefault="00000000">
      <w:pPr>
        <w:ind w:firstLine="720"/>
      </w:pPr>
      <w:r>
        <w:t xml:space="preserve">The </w:t>
      </w:r>
      <w:proofErr w:type="spellStart"/>
      <w:r>
        <w:t>CaeNDR</w:t>
      </w:r>
      <w:proofErr w:type="spellEnd"/>
      <w:r>
        <w:t xml:space="preserve"> platform gives researchers the genomic data required to explore how patterns of genetic variation within the three </w:t>
      </w:r>
      <w:del w:id="46" w:author="Author" w:date="2023-09-30T15:09:00Z">
        <w:r>
          <w:delText xml:space="preserve">selfing </w:delText>
        </w:r>
      </w:del>
      <w:r>
        <w:rPr>
          <w:i/>
        </w:rPr>
        <w:t xml:space="preserve">Caenorhabditis </w:t>
      </w:r>
      <w:r>
        <w:t xml:space="preserve">species have been shaped and maintained by evolutionary processes. For example, an early study of genetic diversity in </w:t>
      </w:r>
      <w:r>
        <w:rPr>
          <w:i/>
        </w:rPr>
        <w:t>C. elegans</w:t>
      </w:r>
      <w:r>
        <w:t xml:space="preserve"> identified chromosome-scale selective sweeps that purged genetic diversity in large portions of the global population </w:t>
      </w:r>
      <w:r>
        <w:rPr>
          <w:color w:val="000000"/>
        </w:rPr>
        <w:t>(32)</w:t>
      </w:r>
      <w:r>
        <w:t xml:space="preserve">. In agreement with evolutionary theory, the high rate of self-fertilization in </w:t>
      </w:r>
      <w:r>
        <w:rPr>
          <w:i/>
        </w:rPr>
        <w:t>C. elegans</w:t>
      </w:r>
      <w:r>
        <w:t xml:space="preserve"> </w:t>
      </w:r>
      <w:r>
        <w:rPr>
          <w:color w:val="000000"/>
        </w:rPr>
        <w:t>(33, 38, 58, 75)</w:t>
      </w:r>
      <w:r>
        <w:t xml:space="preserve"> likely exacerbated the effects of selective sweeps </w:t>
      </w:r>
      <w:r>
        <w:rPr>
          <w:color w:val="000000"/>
        </w:rPr>
        <w:t>(32)</w:t>
      </w:r>
      <w:r>
        <w:t xml:space="preserve">. However, recent analyses of more geographically representative samples revealed additional structure within the species and relatively high genetic diversity within strains across the Pacific Rim and Hawaiian Islands </w:t>
      </w:r>
      <w:r>
        <w:rPr>
          <w:color w:val="000000"/>
        </w:rPr>
        <w:t>(39, 41, 42)</w:t>
      </w:r>
      <w:r>
        <w:t xml:space="preserve">. Comparatively, </w:t>
      </w:r>
      <w:r>
        <w:rPr>
          <w:i/>
        </w:rPr>
        <w:t>C. </w:t>
      </w:r>
      <w:proofErr w:type="spellStart"/>
      <w:r>
        <w:rPr>
          <w:i/>
        </w:rPr>
        <w:t>briggsae</w:t>
      </w:r>
      <w:proofErr w:type="spellEnd"/>
      <w:r>
        <w:t xml:space="preserve"> populations are structured into distinct phylogeographic groups and harbor greater genetic diversity than </w:t>
      </w:r>
      <w:r>
        <w:rPr>
          <w:i/>
        </w:rPr>
        <w:t>C. elegans</w:t>
      </w:r>
      <w:r>
        <w:t xml:space="preserve">; the two primary phylogeographic groups, Temperate and Tropical, are divided along latitudinal lines </w:t>
      </w:r>
      <w:r>
        <w:rPr>
          <w:color w:val="000000"/>
        </w:rPr>
        <w:t>(62, 76–79)</w:t>
      </w:r>
      <w:r>
        <w:t xml:space="preserve">, which is consistent with differences in thermal tolerance and fitness traits measured in wild strains </w:t>
      </w:r>
      <w:r>
        <w:rPr>
          <w:color w:val="000000"/>
        </w:rPr>
        <w:t>(12, 80)</w:t>
      </w:r>
      <w:r>
        <w:t xml:space="preserve">. Among the three species, </w:t>
      </w:r>
      <w:r>
        <w:rPr>
          <w:i/>
        </w:rPr>
        <w:t>C. tropicalis</w:t>
      </w:r>
      <w:r>
        <w:t xml:space="preserve"> harbors the lowest levels of genetic diversity </w:t>
      </w:r>
      <w:r>
        <w:rPr>
          <w:color w:val="000000"/>
        </w:rPr>
        <w:t>(81)</w:t>
      </w:r>
      <w:r>
        <w:t xml:space="preserve"> and appears to be restricted to tropical regions with strong continental population structure and local heterogeneity </w:t>
      </w:r>
      <w:r>
        <w:rPr>
          <w:color w:val="000000"/>
        </w:rPr>
        <w:t>(21)</w:t>
      </w:r>
      <w:r>
        <w:t xml:space="preserve">. </w:t>
      </w:r>
    </w:p>
    <w:p w14:paraId="379511B4" w14:textId="0CD3ECA6" w:rsidR="00F06B4D" w:rsidRDefault="00000000">
      <w:pPr>
        <w:ind w:firstLine="720"/>
      </w:pPr>
      <w:r>
        <w:t xml:space="preserve">These </w:t>
      </w:r>
      <w:r>
        <w:rPr>
          <w:i/>
        </w:rPr>
        <w:t>Caenorhabditis</w:t>
      </w:r>
      <w:r>
        <w:t xml:space="preserve"> population genomic studies are useful for several reasons. First, they provide a lens through which researchers can observe how functional variation is shaped and maintained by the effects of mutation, selection, recombination, genetic drift, and demography. Beyond contextualizing the adaptive qualities of functional variation, population genomic studies quantify the genetic relatedness among individuals and characterize population structure, which can influence GWAS performance </w:t>
      </w:r>
      <w:r>
        <w:rPr>
          <w:color w:val="000000"/>
        </w:rPr>
        <w:t>(82)</w:t>
      </w:r>
      <w:r>
        <w:t xml:space="preserve">. For instance, in </w:t>
      </w:r>
      <w:r>
        <w:rPr>
          <w:i/>
        </w:rPr>
        <w:t>C. elegans</w:t>
      </w:r>
      <w:r>
        <w:t xml:space="preserve">, the optimal GWAS mapping panel is dependent on trade-offs between the amount of natural variation surveyed, the statistical power to detect QTL, and the false discovery rate </w:t>
      </w:r>
      <w:r>
        <w:rPr>
          <w:color w:val="000000"/>
        </w:rPr>
        <w:t>(56)</w:t>
      </w:r>
      <w:r>
        <w:t xml:space="preserve">. Therefore, as </w:t>
      </w:r>
      <w:proofErr w:type="spellStart"/>
      <w:r>
        <w:t>CaeNDR</w:t>
      </w:r>
      <w:proofErr w:type="spellEnd"/>
      <w:r>
        <w:t xml:space="preserve"> continues to grow, updated population genomic studies will improve the ability to dissect complex traits using quantitative genetics approaches.</w:t>
      </w:r>
    </w:p>
    <w:p w14:paraId="6CD4E986" w14:textId="77777777" w:rsidR="00F06B4D" w:rsidRDefault="00000000">
      <w:pPr>
        <w:pStyle w:val="Heading3"/>
      </w:pPr>
      <w:bookmarkStart w:id="47" w:name="_91dhl7e5fqda" w:colFirst="0" w:colLast="0"/>
      <w:bookmarkEnd w:id="47"/>
      <w:r>
        <w:t>Identifying genotype-phenotype correlations</w:t>
      </w:r>
    </w:p>
    <w:p w14:paraId="3F0FBBC1" w14:textId="0FBF559E" w:rsidR="00F06B4D" w:rsidRDefault="00000000">
      <w:pPr>
        <w:ind w:firstLine="720"/>
      </w:pPr>
      <w:r>
        <w:t xml:space="preserve">The primary goal of </w:t>
      </w:r>
      <w:proofErr w:type="spellStart"/>
      <w:r>
        <w:t>CaeNDR</w:t>
      </w:r>
      <w:proofErr w:type="spellEnd"/>
      <w:r>
        <w:t xml:space="preserve"> is to facilitate the identification of genes and genetic variants that drive phenotypic differences in natural populations. </w:t>
      </w:r>
      <w:proofErr w:type="spellStart"/>
      <w:r>
        <w:t>CaeNDR’s</w:t>
      </w:r>
      <w:proofErr w:type="spellEnd"/>
      <w:r>
        <w:t xml:space="preserve"> GWAS mapping tool outputs a detailed report to help </w:t>
      </w:r>
      <w:r>
        <w:lastRenderedPageBreak/>
        <w:t xml:space="preserve">users achieve this goal. The report includes Manhattan plots that show the statistical significance of correlations between genetic markers and the variation in the trait of interest across the genome (Figure 2A). Additionally, plots are included to assess the strength of the correlation between genotype and phenotype at the most significant markers in the mapping (Figure 2B). Because most </w:t>
      </w:r>
      <w:proofErr w:type="spellStart"/>
      <w:r>
        <w:t>selfing</w:t>
      </w:r>
      <w:proofErr w:type="spellEnd"/>
      <w:r>
        <w:t xml:space="preserve"> </w:t>
      </w:r>
      <w:r>
        <w:rPr>
          <w:i/>
        </w:rPr>
        <w:t>Caenorhabditis</w:t>
      </w:r>
      <w:r>
        <w:t xml:space="preserve"> species have long-range LD, even among chromosomes </w:t>
      </w:r>
      <w:r>
        <w:rPr>
          <w:color w:val="000000"/>
        </w:rPr>
        <w:t>(62, 83, 84)</w:t>
      </w:r>
      <w:r>
        <w:t xml:space="preserve">, the identification of multiple QTL on a single chromosome or even on separate chromosomes could be caused solely by LD. For this reason, the mapping reports show the LD between the most significant markers from each QTL. Another source of spurious associations is population structure among the strains in the mapping population. To help control for false positive associations in the presence of population structure, the </w:t>
      </w:r>
      <w:proofErr w:type="spellStart"/>
      <w:r>
        <w:t>NemaScan</w:t>
      </w:r>
      <w:proofErr w:type="spellEnd"/>
      <w:r>
        <w:t xml:space="preserve"> pipeline uses the resource-efficient linear mixed model approach called </w:t>
      </w:r>
      <w:proofErr w:type="spellStart"/>
      <w:r>
        <w:t>fastGWA</w:t>
      </w:r>
      <w:proofErr w:type="spellEnd"/>
      <w:r>
        <w:t xml:space="preserve">, which is implemented in the GCTA program </w:t>
      </w:r>
      <w:r>
        <w:rPr>
          <w:color w:val="000000"/>
        </w:rPr>
        <w:t>(60, 85–87)</w:t>
      </w:r>
      <w:r>
        <w:t xml:space="preserve">. However, strong population structure might still cause spurious associations in GWAS, so we include measures of genomic inflation for users to check for systemic biases in their results. Additionally, users are provided with fine-mapping plots (Figure 2C) and interactive data tables that are useful for narrowing QTL to specific genes and variants that can underlie trait differences. For example, variants that (1) fall within genes, (2) are strongly associated with trait differences, and (3) are predicted to have high impacts on gene function are good candidates to be tested for their influence on the trait. </w:t>
      </w:r>
    </w:p>
    <w:p w14:paraId="59A2C18A" w14:textId="77777777" w:rsidR="00F06B4D" w:rsidRDefault="00F06B4D"/>
    <w:p w14:paraId="53E7B096" w14:textId="77777777" w:rsidR="00F06B4D" w:rsidRDefault="00000000">
      <w:pPr>
        <w:pStyle w:val="Heading2"/>
      </w:pPr>
      <w:bookmarkStart w:id="48" w:name="_udmcapqzgxdi" w:colFirst="0" w:colLast="0"/>
      <w:bookmarkEnd w:id="48"/>
      <w:r>
        <w:t>Usage and impact</w:t>
      </w:r>
    </w:p>
    <w:p w14:paraId="7A6E4215" w14:textId="77777777" w:rsidR="00F06B4D" w:rsidRDefault="00000000">
      <w:r>
        <w:t xml:space="preserve">The </w:t>
      </w:r>
      <w:proofErr w:type="spellStart"/>
      <w:r>
        <w:t>CeNDR</w:t>
      </w:r>
      <w:proofErr w:type="spellEnd"/>
      <w:r>
        <w:t xml:space="preserve"> platform (now </w:t>
      </w:r>
      <w:proofErr w:type="spellStart"/>
      <w:r>
        <w:t>CaeNDR</w:t>
      </w:r>
      <w:proofErr w:type="spellEnd"/>
      <w:r>
        <w:t xml:space="preserve">) has made a significant scientific impact since its inception seven years ago by supporting nearly 150 publications exploring natural variation. Moreover, the current engagement with </w:t>
      </w:r>
      <w:proofErr w:type="spellStart"/>
      <w:r>
        <w:t>CaeNDR</w:t>
      </w:r>
      <w:proofErr w:type="spellEnd"/>
      <w:r>
        <w:t xml:space="preserve"> is robust, with an average of 490 new visitors per month (average calculated from April 2023 to July 2023) and over 800 registered users in total (July 2023). Registration is free and requires only a valid email address. After registering, users can procure stains, run all tools on the site, and easily retrieve data and reports from their personalized results pages.</w:t>
      </w:r>
    </w:p>
    <w:p w14:paraId="72EA066E" w14:textId="77777777" w:rsidR="00F06B4D" w:rsidRDefault="00F06B4D"/>
    <w:p w14:paraId="17058BE5" w14:textId="77777777" w:rsidR="00F06B4D" w:rsidRDefault="00000000">
      <w:pPr>
        <w:pStyle w:val="Heading2"/>
      </w:pPr>
      <w:bookmarkStart w:id="49" w:name="_pi3pioxi93vx" w:colFirst="0" w:colLast="0"/>
      <w:bookmarkEnd w:id="49"/>
      <w:r>
        <w:lastRenderedPageBreak/>
        <w:t>Future Directions</w:t>
      </w:r>
    </w:p>
    <w:p w14:paraId="5241F439" w14:textId="263480ED" w:rsidR="00F06B4D" w:rsidRDefault="00000000">
      <w:proofErr w:type="spellStart"/>
      <w:r>
        <w:t>CaeNDR</w:t>
      </w:r>
      <w:proofErr w:type="spellEnd"/>
      <w:r>
        <w:t xml:space="preserve"> is updated regularly to incorporate newly isolated wild strains and their genomes. Furthermore, the variant calling pipelines used by </w:t>
      </w:r>
      <w:proofErr w:type="spellStart"/>
      <w:r>
        <w:t>CaeNDR</w:t>
      </w:r>
      <w:proofErr w:type="spellEnd"/>
      <w:r>
        <w:t xml:space="preserve"> will be expanded to incorporate all major classes of structural variants, including deletions, duplications, insertions, inversions, and translocations. We also plan to release gene expression data for isotype reference strains, which will enable mediation analyses </w:t>
      </w:r>
      <w:hyperlink r:id="rId19">
        <w:r>
          <w:rPr>
            <w:color w:val="000000"/>
          </w:rPr>
          <w:t>(88)</w:t>
        </w:r>
      </w:hyperlink>
      <w:r>
        <w:t xml:space="preserve">. Additionally, we will continue to release new tools to help mine and explore natural variation across the three species. For example, we are currently developing a phenotype database to store and release trait data that users make public. These data will help the community explore correlations among traits and perform comparative studies. We are also preparing a tool to expedite CRISPR-Cas9 genome editing in wild strains. The tool will output strain specific guide RNA sequences to target edits at user supplied loci, which will simplify the process of testing natural variants for functional effects on </w:t>
      </w:r>
      <w:r>
        <w:rPr>
          <w:i/>
        </w:rPr>
        <w:t>Caenorhabditis</w:t>
      </w:r>
      <w:r>
        <w:t xml:space="preserve"> traits.</w:t>
      </w:r>
      <w:bookmarkStart w:id="50" w:name="_mcqn2easaebq" w:colFirst="0" w:colLast="0"/>
      <w:bookmarkStart w:id="51" w:name="_am2u18x4g3hl" w:colFirst="0" w:colLast="0"/>
      <w:bookmarkEnd w:id="50"/>
      <w:bookmarkEnd w:id="51"/>
    </w:p>
    <w:p w14:paraId="390E75FC" w14:textId="77777777" w:rsidR="00AF71AF" w:rsidRDefault="00AF71AF"/>
    <w:p w14:paraId="4742FF41" w14:textId="77777777" w:rsidR="00F06B4D" w:rsidRDefault="00000000">
      <w:pPr>
        <w:pStyle w:val="Heading2"/>
      </w:pPr>
      <w:r>
        <w:t>Data Availability Statement</w:t>
      </w:r>
    </w:p>
    <w:p w14:paraId="791E545A" w14:textId="7388BA91" w:rsidR="00F06B4D" w:rsidRDefault="00000000" w:rsidP="00AF71AF">
      <w:r>
        <w:t xml:space="preserve">The data underlying this article are available in the </w:t>
      </w:r>
      <w:del w:id="52" w:author="Author" w:date="2023-09-30T15:09:00Z">
        <w:r>
          <w:delText xml:space="preserve">GitHub repository [NAR_CaeNDR_manuscript], at </w:delText>
        </w:r>
        <w:r>
          <w:fldChar w:fldCharType="begin"/>
        </w:r>
        <w:r>
          <w:delInstrText>HYPERLINK "https://github.com/AndersenLab/NAR_CaeNDR_manuscript" \h</w:delInstrText>
        </w:r>
        <w:r>
          <w:fldChar w:fldCharType="separate"/>
        </w:r>
        <w:r>
          <w:rPr>
            <w:color w:val="1155CC"/>
            <w:u w:val="single"/>
          </w:rPr>
          <w:delText>https://github.com/AndersenLab/NAR_CaeNDR_manuscript</w:delText>
        </w:r>
        <w:r>
          <w:rPr>
            <w:color w:val="1155CC"/>
            <w:u w:val="single"/>
          </w:rPr>
          <w:fldChar w:fldCharType="end"/>
        </w:r>
        <w:r>
          <w:delText>.</w:delText>
        </w:r>
      </w:del>
      <w:proofErr w:type="spellStart"/>
      <w:ins w:id="53" w:author="Author" w:date="2023-09-30T15:09:00Z">
        <w:r>
          <w:t>Zenodo</w:t>
        </w:r>
        <w:proofErr w:type="spellEnd"/>
        <w:r>
          <w:t xml:space="preserve"> repository, at https://doi.org/10.5281/zenodo.8393507. </w:t>
        </w:r>
      </w:ins>
      <w:bookmarkStart w:id="54" w:name="_nvsrw2dieek2" w:colFirst="0" w:colLast="0"/>
      <w:bookmarkEnd w:id="54"/>
    </w:p>
    <w:p w14:paraId="3211F679" w14:textId="77777777" w:rsidR="0047691F" w:rsidRDefault="0047691F" w:rsidP="00AF71AF"/>
    <w:p w14:paraId="6FE19ECB" w14:textId="77777777" w:rsidR="0047691F" w:rsidRDefault="0047691F" w:rsidP="0047691F">
      <w:pPr>
        <w:pStyle w:val="Heading2"/>
        <w:shd w:val="clear" w:color="auto" w:fill="FFFFFF"/>
      </w:pPr>
      <w:r>
        <w:t>Funding</w:t>
      </w:r>
    </w:p>
    <w:p w14:paraId="3D95BCD2" w14:textId="77777777" w:rsidR="0047691F" w:rsidRDefault="0047691F" w:rsidP="0047691F">
      <w:r>
        <w:t>This work was supported by the National Science Foundation Capacity: Biological Collections grant (2224885) awarded to R.E.T. and E.C.A.</w:t>
      </w:r>
    </w:p>
    <w:p w14:paraId="15E828D1" w14:textId="77777777" w:rsidR="0047691F" w:rsidRDefault="0047691F" w:rsidP="00AF71AF"/>
    <w:p w14:paraId="1B96ED45" w14:textId="77777777" w:rsidR="00F06B4D" w:rsidRDefault="00000000">
      <w:pPr>
        <w:pStyle w:val="Heading2"/>
      </w:pPr>
      <w:bookmarkStart w:id="55" w:name="_4tq9tns9yxei" w:colFirst="0" w:colLast="0"/>
      <w:bookmarkEnd w:id="55"/>
      <w:r>
        <w:t>Acknowledgements</w:t>
      </w:r>
    </w:p>
    <w:p w14:paraId="08192B30" w14:textId="77777777" w:rsidR="00F06B4D" w:rsidRDefault="00000000">
      <w:r>
        <w:t xml:space="preserve">We would like to thank members of the Andersen laboratory for their helpful comments on this manuscript. We also thank the </w:t>
      </w:r>
      <w:proofErr w:type="spellStart"/>
      <w:r>
        <w:t>CaeNDR</w:t>
      </w:r>
      <w:proofErr w:type="spellEnd"/>
      <w:r>
        <w:t xml:space="preserve"> scientific advisory committee: Bhagwati Gupta, Yen-Ping Hsueh, Matthew Rockman, Ann </w:t>
      </w:r>
      <w:proofErr w:type="spellStart"/>
      <w:r>
        <w:t>Rougvie</w:t>
      </w:r>
      <w:proofErr w:type="spellEnd"/>
      <w:r>
        <w:t xml:space="preserve">, Jessica Sowa, and Paul Sternberg; and the major </w:t>
      </w:r>
      <w:proofErr w:type="spellStart"/>
      <w:r>
        <w:t>CaeNDR</w:t>
      </w:r>
      <w:proofErr w:type="spellEnd"/>
      <w:r>
        <w:t xml:space="preserve"> collaborators (and funding for nematode collections): Michael </w:t>
      </w:r>
      <w:proofErr w:type="spellStart"/>
      <w:r>
        <w:t>Allion</w:t>
      </w:r>
      <w:proofErr w:type="spellEnd"/>
      <w:r>
        <w:t xml:space="preserve"> (</w:t>
      </w:r>
      <w:r>
        <w:rPr>
          <w:highlight w:val="white"/>
        </w:rPr>
        <w:t>NSF Career award, MCB-1552101</w:t>
      </w:r>
      <w:r>
        <w:rPr>
          <w:color w:val="222222"/>
          <w:highlight w:val="white"/>
        </w:rPr>
        <w:t>)</w:t>
      </w:r>
      <w:r>
        <w:t xml:space="preserve">, Christian </w:t>
      </w:r>
      <w:proofErr w:type="spellStart"/>
      <w:r>
        <w:t>Braendle</w:t>
      </w:r>
      <w:proofErr w:type="spellEnd"/>
      <w:r>
        <w:t xml:space="preserve"> (</w:t>
      </w:r>
      <w:r>
        <w:rPr>
          <w:highlight w:val="white"/>
        </w:rPr>
        <w:t xml:space="preserve">Centre National de la Recherche </w:t>
      </w:r>
      <w:proofErr w:type="spellStart"/>
      <w:r>
        <w:rPr>
          <w:highlight w:val="white"/>
        </w:rPr>
        <w:t>Scientifique</w:t>
      </w:r>
      <w:proofErr w:type="spellEnd"/>
      <w:r>
        <w:rPr>
          <w:highlight w:val="white"/>
        </w:rPr>
        <w:t xml:space="preserve">, the </w:t>
      </w:r>
      <w:proofErr w:type="spellStart"/>
      <w:r>
        <w:rPr>
          <w:highlight w:val="white"/>
        </w:rPr>
        <w:t>Institut</w:t>
      </w:r>
      <w:proofErr w:type="spellEnd"/>
      <w:r>
        <w:rPr>
          <w:highlight w:val="white"/>
        </w:rPr>
        <w:t xml:space="preserve"> National de la </w:t>
      </w:r>
      <w:proofErr w:type="spellStart"/>
      <w:r>
        <w:rPr>
          <w:highlight w:val="white"/>
        </w:rPr>
        <w:t>Santé</w:t>
      </w:r>
      <w:proofErr w:type="spellEnd"/>
      <w:r>
        <w:rPr>
          <w:highlight w:val="white"/>
        </w:rPr>
        <w:t xml:space="preserve"> Et de la Recherche </w:t>
      </w:r>
      <w:proofErr w:type="spellStart"/>
      <w:r>
        <w:rPr>
          <w:highlight w:val="white"/>
        </w:rPr>
        <w:t>Médicale</w:t>
      </w:r>
      <w:proofErr w:type="spellEnd"/>
      <w:r>
        <w:rPr>
          <w:highlight w:val="white"/>
        </w:rPr>
        <w:t>, and the Université Côte d’Azur)</w:t>
      </w:r>
      <w:r>
        <w:t xml:space="preserve">, Marie-Anne Félix (Centre National de la Recherche </w:t>
      </w:r>
      <w:proofErr w:type="spellStart"/>
      <w:r>
        <w:t>Scientifique</w:t>
      </w:r>
      <w:proofErr w:type="spellEnd"/>
      <w:r>
        <w:t xml:space="preserve">), Matthew Rockman (GM141906) </w:t>
      </w:r>
      <w:r>
        <w:lastRenderedPageBreak/>
        <w:t>Hinrich Schulenberg (</w:t>
      </w:r>
      <w:r>
        <w:rPr>
          <w:highlight w:val="white"/>
        </w:rPr>
        <w:t xml:space="preserve">Collaborative Research Center 1182 on the Origin and Function of </w:t>
      </w:r>
      <w:proofErr w:type="spellStart"/>
      <w:r>
        <w:rPr>
          <w:highlight w:val="white"/>
        </w:rPr>
        <w:t>Metaorganisms</w:t>
      </w:r>
      <w:proofErr w:type="spellEnd"/>
      <w:r>
        <w:rPr>
          <w:highlight w:val="white"/>
        </w:rPr>
        <w:t>, project A1)</w:t>
      </w:r>
      <w:r>
        <w:t xml:space="preserve">, Mark </w:t>
      </w:r>
      <w:proofErr w:type="spellStart"/>
      <w:r>
        <w:t>Sterken</w:t>
      </w:r>
      <w:proofErr w:type="spellEnd"/>
      <w:r>
        <w:t>, and John Wang (</w:t>
      </w:r>
      <w:r>
        <w:rPr>
          <w:highlight w:val="white"/>
        </w:rPr>
        <w:t xml:space="preserve">National Science and Technology Council, Taiwan (NSTC 111-2311-B-001-036-MY3) and Academia </w:t>
      </w:r>
      <w:proofErr w:type="spellStart"/>
      <w:r>
        <w:rPr>
          <w:highlight w:val="white"/>
        </w:rPr>
        <w:t>Sinica</w:t>
      </w:r>
      <w:proofErr w:type="spellEnd"/>
      <w:r>
        <w:rPr>
          <w:highlight w:val="white"/>
        </w:rPr>
        <w:t>)</w:t>
      </w:r>
      <w:r>
        <w:t>.</w:t>
      </w:r>
    </w:p>
    <w:p w14:paraId="489A8FFA" w14:textId="77777777" w:rsidR="00F06B4D" w:rsidRDefault="00F06B4D"/>
    <w:p w14:paraId="1EFA58E4" w14:textId="77777777" w:rsidR="00F06B4D" w:rsidRDefault="00000000">
      <w:pPr>
        <w:pStyle w:val="Heading2"/>
        <w:shd w:val="clear" w:color="auto" w:fill="FFFFFF"/>
      </w:pPr>
      <w:bookmarkStart w:id="56" w:name="_t5c21l3xel3i" w:colFirst="0" w:colLast="0"/>
      <w:bookmarkStart w:id="57" w:name="_thhs7ani5ix3" w:colFirst="0" w:colLast="0"/>
      <w:bookmarkEnd w:id="56"/>
      <w:bookmarkEnd w:id="57"/>
      <w:r>
        <w:t>References</w:t>
      </w:r>
    </w:p>
    <w:p w14:paraId="0530D45C" w14:textId="0B2094E1" w:rsidR="00F06B4D" w:rsidRDefault="00000000">
      <w:pPr>
        <w:widowControl w:val="0"/>
        <w:pBdr>
          <w:top w:val="nil"/>
          <w:left w:val="nil"/>
          <w:bottom w:val="nil"/>
          <w:right w:val="nil"/>
          <w:between w:val="nil"/>
        </w:pBdr>
        <w:spacing w:before="220" w:after="220" w:line="240" w:lineRule="auto"/>
        <w:ind w:left="440" w:hanging="440"/>
        <w:jc w:val="left"/>
        <w:rPr>
          <w:color w:val="000000"/>
        </w:rPr>
      </w:pPr>
      <w:r>
        <w:rPr>
          <w:color w:val="000000"/>
        </w:rPr>
        <w:t xml:space="preserve">1. </w:t>
      </w:r>
      <w:proofErr w:type="spellStart"/>
      <w:proofErr w:type="gramStart"/>
      <w:r>
        <w:rPr>
          <w:color w:val="000000"/>
        </w:rPr>
        <w:t>Frézal,L</w:t>
      </w:r>
      <w:proofErr w:type="spellEnd"/>
      <w:r>
        <w:rPr>
          <w:color w:val="000000"/>
        </w:rPr>
        <w:t>.</w:t>
      </w:r>
      <w:proofErr w:type="gramEnd"/>
      <w:r>
        <w:rPr>
          <w:color w:val="000000"/>
        </w:rPr>
        <w:t xml:space="preserve"> and </w:t>
      </w:r>
      <w:proofErr w:type="spellStart"/>
      <w:r>
        <w:rPr>
          <w:color w:val="000000"/>
        </w:rPr>
        <w:t>Félix,M</w:t>
      </w:r>
      <w:proofErr w:type="spellEnd"/>
      <w:r>
        <w:rPr>
          <w:color w:val="000000"/>
        </w:rPr>
        <w:t xml:space="preserve">.-A. (2015) C. elegans outside the Petri dish. </w:t>
      </w:r>
      <w:proofErr w:type="spellStart"/>
      <w:r>
        <w:rPr>
          <w:i/>
          <w:color w:val="000000"/>
        </w:rPr>
        <w:t>Elife</w:t>
      </w:r>
      <w:proofErr w:type="spellEnd"/>
      <w:r>
        <w:rPr>
          <w:color w:val="000000"/>
        </w:rPr>
        <w:t xml:space="preserve">, </w:t>
      </w:r>
      <w:r>
        <w:rPr>
          <w:b/>
          <w:color w:val="000000"/>
        </w:rPr>
        <w:t>4</w:t>
      </w:r>
      <w:r>
        <w:rPr>
          <w:color w:val="000000"/>
        </w:rPr>
        <w:t>.</w:t>
      </w:r>
    </w:p>
    <w:p w14:paraId="3D4F835F" w14:textId="1C0D630D"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2. </w:t>
      </w:r>
      <w:proofErr w:type="spellStart"/>
      <w:proofErr w:type="gramStart"/>
      <w:r>
        <w:rPr>
          <w:color w:val="000000"/>
        </w:rPr>
        <w:t>Zhang,G</w:t>
      </w:r>
      <w:proofErr w:type="spellEnd"/>
      <w:r>
        <w:rPr>
          <w:color w:val="000000"/>
        </w:rPr>
        <w:t>.</w:t>
      </w:r>
      <w:proofErr w:type="gramEnd"/>
      <w:r>
        <w:rPr>
          <w:color w:val="000000"/>
        </w:rPr>
        <w:t xml:space="preserve">, </w:t>
      </w:r>
      <w:proofErr w:type="spellStart"/>
      <w:r>
        <w:rPr>
          <w:color w:val="000000"/>
        </w:rPr>
        <w:t>Mostad,J.D</w:t>
      </w:r>
      <w:proofErr w:type="spellEnd"/>
      <w:r>
        <w:rPr>
          <w:color w:val="000000"/>
        </w:rPr>
        <w:t xml:space="preserve">. and </w:t>
      </w:r>
      <w:proofErr w:type="spellStart"/>
      <w:r>
        <w:rPr>
          <w:color w:val="000000"/>
        </w:rPr>
        <w:t>Andersen,E.C</w:t>
      </w:r>
      <w:proofErr w:type="spellEnd"/>
      <w:r>
        <w:rPr>
          <w:color w:val="000000"/>
        </w:rPr>
        <w:t xml:space="preserve">. (2021) Natural variation in fecundity is correlated with species-wide levels of divergence in Caenorhabditis elegans. </w:t>
      </w:r>
      <w:r>
        <w:rPr>
          <w:i/>
          <w:color w:val="000000"/>
        </w:rPr>
        <w:t>G</w:t>
      </w:r>
      <w:proofErr w:type="gramStart"/>
      <w:r>
        <w:rPr>
          <w:i/>
          <w:color w:val="000000"/>
        </w:rPr>
        <w:t xml:space="preserve">3 </w:t>
      </w:r>
      <w:r>
        <w:rPr>
          <w:color w:val="000000"/>
        </w:rPr>
        <w:t>,</w:t>
      </w:r>
      <w:proofErr w:type="gramEnd"/>
      <w:r>
        <w:rPr>
          <w:color w:val="000000"/>
        </w:rPr>
        <w:t xml:space="preserve"> </w:t>
      </w:r>
      <w:r>
        <w:rPr>
          <w:b/>
          <w:color w:val="000000"/>
        </w:rPr>
        <w:t>11</w:t>
      </w:r>
      <w:r>
        <w:rPr>
          <w:color w:val="000000"/>
        </w:rPr>
        <w:t>.</w:t>
      </w:r>
    </w:p>
    <w:p w14:paraId="2E6FA4F6" w14:textId="539FF200"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3. C. elegans Sequencing Consortium (1998) Genome sequence of the nematode C. elegans: a platform for investigating biology. </w:t>
      </w:r>
      <w:r>
        <w:rPr>
          <w:i/>
          <w:color w:val="000000"/>
        </w:rPr>
        <w:t>Science</w:t>
      </w:r>
      <w:r>
        <w:rPr>
          <w:color w:val="000000"/>
        </w:rPr>
        <w:t xml:space="preserve">, </w:t>
      </w:r>
      <w:r>
        <w:rPr>
          <w:b/>
          <w:color w:val="000000"/>
        </w:rPr>
        <w:t>282</w:t>
      </w:r>
      <w:r>
        <w:rPr>
          <w:color w:val="000000"/>
        </w:rPr>
        <w:t>, 2012–2018.</w:t>
      </w:r>
    </w:p>
    <w:p w14:paraId="0C1835DB" w14:textId="3884813B"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4. </w:t>
      </w:r>
      <w:proofErr w:type="spellStart"/>
      <w:proofErr w:type="gramStart"/>
      <w:r>
        <w:rPr>
          <w:color w:val="000000"/>
        </w:rPr>
        <w:t>Dickinson,D.J</w:t>
      </w:r>
      <w:proofErr w:type="spellEnd"/>
      <w:r>
        <w:rPr>
          <w:color w:val="000000"/>
        </w:rPr>
        <w:t>.</w:t>
      </w:r>
      <w:proofErr w:type="gramEnd"/>
      <w:r>
        <w:rPr>
          <w:color w:val="000000"/>
        </w:rPr>
        <w:t xml:space="preserve"> and </w:t>
      </w:r>
      <w:proofErr w:type="spellStart"/>
      <w:r>
        <w:rPr>
          <w:color w:val="000000"/>
        </w:rPr>
        <w:t>Goldstein,B</w:t>
      </w:r>
      <w:proofErr w:type="spellEnd"/>
      <w:r>
        <w:rPr>
          <w:color w:val="000000"/>
        </w:rPr>
        <w:t xml:space="preserve">. (2016) CRISPR-Based Methods for Caenorhabditis elegans Genome Engineering. </w:t>
      </w:r>
      <w:r>
        <w:rPr>
          <w:i/>
          <w:color w:val="000000"/>
        </w:rPr>
        <w:t>Genetics</w:t>
      </w:r>
      <w:r>
        <w:rPr>
          <w:color w:val="000000"/>
        </w:rPr>
        <w:t xml:space="preserve">, </w:t>
      </w:r>
      <w:r>
        <w:rPr>
          <w:b/>
          <w:color w:val="000000"/>
        </w:rPr>
        <w:t>202</w:t>
      </w:r>
      <w:r>
        <w:rPr>
          <w:color w:val="000000"/>
        </w:rPr>
        <w:t>, 885–901.</w:t>
      </w:r>
    </w:p>
    <w:p w14:paraId="17D6C6C9" w14:textId="6FA76626"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5. </w:t>
      </w:r>
      <w:proofErr w:type="spellStart"/>
      <w:proofErr w:type="gramStart"/>
      <w:r>
        <w:rPr>
          <w:color w:val="000000"/>
        </w:rPr>
        <w:t>Chalfie,M</w:t>
      </w:r>
      <w:proofErr w:type="spellEnd"/>
      <w:r>
        <w:rPr>
          <w:color w:val="000000"/>
        </w:rPr>
        <w:t>.</w:t>
      </w:r>
      <w:proofErr w:type="gramEnd"/>
      <w:r>
        <w:rPr>
          <w:color w:val="000000"/>
        </w:rPr>
        <w:t xml:space="preserve">, </w:t>
      </w:r>
      <w:proofErr w:type="spellStart"/>
      <w:r>
        <w:rPr>
          <w:color w:val="000000"/>
        </w:rPr>
        <w:t>Tu,Y</w:t>
      </w:r>
      <w:proofErr w:type="spellEnd"/>
      <w:r>
        <w:rPr>
          <w:color w:val="000000"/>
        </w:rPr>
        <w:t xml:space="preserve">., </w:t>
      </w:r>
      <w:proofErr w:type="spellStart"/>
      <w:r>
        <w:rPr>
          <w:color w:val="000000"/>
        </w:rPr>
        <w:t>Euskirchen,G</w:t>
      </w:r>
      <w:proofErr w:type="spellEnd"/>
      <w:r>
        <w:rPr>
          <w:color w:val="000000"/>
        </w:rPr>
        <w:t xml:space="preserve">., </w:t>
      </w:r>
      <w:proofErr w:type="spellStart"/>
      <w:r>
        <w:rPr>
          <w:color w:val="000000"/>
        </w:rPr>
        <w:t>Ward,W.W</w:t>
      </w:r>
      <w:proofErr w:type="spellEnd"/>
      <w:r>
        <w:rPr>
          <w:color w:val="000000"/>
        </w:rPr>
        <w:t xml:space="preserve">. and </w:t>
      </w:r>
      <w:proofErr w:type="spellStart"/>
      <w:r>
        <w:rPr>
          <w:color w:val="000000"/>
        </w:rPr>
        <w:t>Prasher,D.C</w:t>
      </w:r>
      <w:proofErr w:type="spellEnd"/>
      <w:r>
        <w:rPr>
          <w:color w:val="000000"/>
        </w:rPr>
        <w:t xml:space="preserve">. (1994) Green fluorescent protein as a marker for gene expression. </w:t>
      </w:r>
      <w:r>
        <w:rPr>
          <w:i/>
          <w:color w:val="000000"/>
        </w:rPr>
        <w:t>Science</w:t>
      </w:r>
      <w:r>
        <w:rPr>
          <w:color w:val="000000"/>
        </w:rPr>
        <w:t xml:space="preserve">, </w:t>
      </w:r>
      <w:r>
        <w:rPr>
          <w:b/>
          <w:color w:val="000000"/>
        </w:rPr>
        <w:t>263</w:t>
      </w:r>
      <w:r>
        <w:rPr>
          <w:color w:val="000000"/>
        </w:rPr>
        <w:t>, 802–805.</w:t>
      </w:r>
    </w:p>
    <w:p w14:paraId="2594D7A6" w14:textId="1E32A985"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6. </w:t>
      </w:r>
      <w:proofErr w:type="spellStart"/>
      <w:proofErr w:type="gramStart"/>
      <w:r>
        <w:rPr>
          <w:color w:val="000000"/>
        </w:rPr>
        <w:t>Jarret,R.L</w:t>
      </w:r>
      <w:proofErr w:type="spellEnd"/>
      <w:r>
        <w:rPr>
          <w:color w:val="000000"/>
        </w:rPr>
        <w:t>.</w:t>
      </w:r>
      <w:proofErr w:type="gramEnd"/>
      <w:r>
        <w:rPr>
          <w:color w:val="000000"/>
        </w:rPr>
        <w:t xml:space="preserve"> and </w:t>
      </w:r>
      <w:proofErr w:type="spellStart"/>
      <w:r>
        <w:rPr>
          <w:color w:val="000000"/>
        </w:rPr>
        <w:t>McCluskey,K</w:t>
      </w:r>
      <w:proofErr w:type="spellEnd"/>
      <w:r>
        <w:rPr>
          <w:color w:val="000000"/>
        </w:rPr>
        <w:t>. (2019) The Biological Resources of Model Organisms CRC Press.</w:t>
      </w:r>
    </w:p>
    <w:p w14:paraId="5A21D1D8" w14:textId="2BC33EC9"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7. </w:t>
      </w:r>
      <w:proofErr w:type="spellStart"/>
      <w:proofErr w:type="gramStart"/>
      <w:r>
        <w:rPr>
          <w:color w:val="000000"/>
        </w:rPr>
        <w:t>Wei,Q</w:t>
      </w:r>
      <w:proofErr w:type="spellEnd"/>
      <w:r>
        <w:rPr>
          <w:color w:val="000000"/>
        </w:rPr>
        <w:t>.</w:t>
      </w:r>
      <w:proofErr w:type="gramEnd"/>
      <w:r>
        <w:rPr>
          <w:color w:val="000000"/>
        </w:rPr>
        <w:t xml:space="preserve">, </w:t>
      </w:r>
      <w:proofErr w:type="spellStart"/>
      <w:r>
        <w:rPr>
          <w:color w:val="000000"/>
        </w:rPr>
        <w:t>Zhao,Y</w:t>
      </w:r>
      <w:proofErr w:type="spellEnd"/>
      <w:r>
        <w:rPr>
          <w:color w:val="000000"/>
        </w:rPr>
        <w:t xml:space="preserve">., </w:t>
      </w:r>
      <w:proofErr w:type="spellStart"/>
      <w:r>
        <w:rPr>
          <w:color w:val="000000"/>
        </w:rPr>
        <w:t>Guo,Y</w:t>
      </w:r>
      <w:proofErr w:type="spellEnd"/>
      <w:r>
        <w:rPr>
          <w:color w:val="000000"/>
        </w:rPr>
        <w:t xml:space="preserve">., </w:t>
      </w:r>
      <w:proofErr w:type="spellStart"/>
      <w:r>
        <w:rPr>
          <w:color w:val="000000"/>
        </w:rPr>
        <w:t>Stomel,J</w:t>
      </w:r>
      <w:proofErr w:type="spellEnd"/>
      <w:r>
        <w:rPr>
          <w:color w:val="000000"/>
        </w:rPr>
        <w:t xml:space="preserve">., </w:t>
      </w:r>
      <w:proofErr w:type="spellStart"/>
      <w:r>
        <w:rPr>
          <w:color w:val="000000"/>
        </w:rPr>
        <w:t>Stires,R</w:t>
      </w:r>
      <w:proofErr w:type="spellEnd"/>
      <w:r>
        <w:rPr>
          <w:color w:val="000000"/>
        </w:rPr>
        <w:t xml:space="preserve">. and </w:t>
      </w:r>
      <w:proofErr w:type="spellStart"/>
      <w:r>
        <w:rPr>
          <w:color w:val="000000"/>
        </w:rPr>
        <w:t>Ellis,R.E</w:t>
      </w:r>
      <w:proofErr w:type="spellEnd"/>
      <w:r>
        <w:rPr>
          <w:color w:val="000000"/>
        </w:rPr>
        <w:t xml:space="preserve">. (2014) Co-option of alternate sperm activation programs in the evolution of self-fertile nematodes. </w:t>
      </w:r>
      <w:r>
        <w:rPr>
          <w:i/>
          <w:color w:val="000000"/>
        </w:rPr>
        <w:t xml:space="preserve">Nat. </w:t>
      </w:r>
      <w:proofErr w:type="spellStart"/>
      <w:r>
        <w:rPr>
          <w:i/>
          <w:color w:val="000000"/>
        </w:rPr>
        <w:t>Commun</w:t>
      </w:r>
      <w:proofErr w:type="spellEnd"/>
      <w:r>
        <w:rPr>
          <w:i/>
          <w:color w:val="000000"/>
        </w:rPr>
        <w:t>.</w:t>
      </w:r>
      <w:r>
        <w:rPr>
          <w:color w:val="000000"/>
        </w:rPr>
        <w:t xml:space="preserve">, </w:t>
      </w:r>
      <w:r>
        <w:rPr>
          <w:b/>
          <w:color w:val="000000"/>
        </w:rPr>
        <w:t>5</w:t>
      </w:r>
      <w:r>
        <w:rPr>
          <w:color w:val="000000"/>
        </w:rPr>
        <w:t>, 5888.</w:t>
      </w:r>
    </w:p>
    <w:p w14:paraId="5E7C43CD" w14:textId="50342733"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8. </w:t>
      </w:r>
      <w:proofErr w:type="spellStart"/>
      <w:proofErr w:type="gramStart"/>
      <w:r>
        <w:rPr>
          <w:color w:val="000000"/>
        </w:rPr>
        <w:t>Zhao,Y</w:t>
      </w:r>
      <w:proofErr w:type="spellEnd"/>
      <w:r>
        <w:rPr>
          <w:color w:val="000000"/>
        </w:rPr>
        <w:t>.</w:t>
      </w:r>
      <w:proofErr w:type="gramEnd"/>
      <w:r>
        <w:rPr>
          <w:color w:val="000000"/>
        </w:rPr>
        <w:t xml:space="preserve">, </w:t>
      </w:r>
      <w:proofErr w:type="spellStart"/>
      <w:r>
        <w:rPr>
          <w:color w:val="000000"/>
        </w:rPr>
        <w:t>Tan,C</w:t>
      </w:r>
      <w:proofErr w:type="spellEnd"/>
      <w:r>
        <w:rPr>
          <w:color w:val="000000"/>
        </w:rPr>
        <w:t xml:space="preserve">.-H., </w:t>
      </w:r>
      <w:proofErr w:type="spellStart"/>
      <w:r>
        <w:rPr>
          <w:color w:val="000000"/>
        </w:rPr>
        <w:t>Krauchunas,A</w:t>
      </w:r>
      <w:proofErr w:type="spellEnd"/>
      <w:r>
        <w:rPr>
          <w:color w:val="000000"/>
        </w:rPr>
        <w:t xml:space="preserve">., </w:t>
      </w:r>
      <w:proofErr w:type="spellStart"/>
      <w:r>
        <w:rPr>
          <w:color w:val="000000"/>
        </w:rPr>
        <w:t>Scharf,A</w:t>
      </w:r>
      <w:proofErr w:type="spellEnd"/>
      <w:r>
        <w:rPr>
          <w:color w:val="000000"/>
        </w:rPr>
        <w:t xml:space="preserve">., </w:t>
      </w:r>
      <w:proofErr w:type="spellStart"/>
      <w:r>
        <w:rPr>
          <w:color w:val="000000"/>
        </w:rPr>
        <w:t>Dietrich,N</w:t>
      </w:r>
      <w:proofErr w:type="spellEnd"/>
      <w:r>
        <w:rPr>
          <w:color w:val="000000"/>
        </w:rPr>
        <w:t xml:space="preserve">., </w:t>
      </w:r>
      <w:proofErr w:type="spellStart"/>
      <w:r>
        <w:rPr>
          <w:color w:val="000000"/>
        </w:rPr>
        <w:t>Warnhoff,K</w:t>
      </w:r>
      <w:proofErr w:type="spellEnd"/>
      <w:r>
        <w:rPr>
          <w:color w:val="000000"/>
        </w:rPr>
        <w:t xml:space="preserve">., </w:t>
      </w:r>
      <w:proofErr w:type="spellStart"/>
      <w:r>
        <w:rPr>
          <w:color w:val="000000"/>
        </w:rPr>
        <w:t>Yuan,Z</w:t>
      </w:r>
      <w:proofErr w:type="spellEnd"/>
      <w:r>
        <w:rPr>
          <w:color w:val="000000"/>
        </w:rPr>
        <w:t xml:space="preserve">., </w:t>
      </w:r>
      <w:proofErr w:type="spellStart"/>
      <w:r>
        <w:rPr>
          <w:color w:val="000000"/>
        </w:rPr>
        <w:t>Druzhinina,M</w:t>
      </w:r>
      <w:proofErr w:type="spellEnd"/>
      <w:r>
        <w:rPr>
          <w:color w:val="000000"/>
        </w:rPr>
        <w:t xml:space="preserve">., </w:t>
      </w:r>
      <w:proofErr w:type="spellStart"/>
      <w:r>
        <w:rPr>
          <w:color w:val="000000"/>
        </w:rPr>
        <w:t>Gu,S.G</w:t>
      </w:r>
      <w:proofErr w:type="spellEnd"/>
      <w:r>
        <w:rPr>
          <w:color w:val="000000"/>
        </w:rPr>
        <w:t xml:space="preserve">., </w:t>
      </w:r>
      <w:proofErr w:type="spellStart"/>
      <w:r>
        <w:rPr>
          <w:color w:val="000000"/>
        </w:rPr>
        <w:t>Miao,L</w:t>
      </w:r>
      <w:proofErr w:type="spellEnd"/>
      <w:r>
        <w:rPr>
          <w:color w:val="000000"/>
        </w:rPr>
        <w:t xml:space="preserve">., </w:t>
      </w:r>
      <w:r>
        <w:rPr>
          <w:i/>
          <w:color w:val="000000"/>
        </w:rPr>
        <w:t>et al.</w:t>
      </w:r>
      <w:r>
        <w:rPr>
          <w:color w:val="000000"/>
        </w:rPr>
        <w:t xml:space="preserve"> (2018) The zinc transporter ZIPT-7.1 regulates sperm activation in nematodes. </w:t>
      </w:r>
      <w:proofErr w:type="spellStart"/>
      <w:r>
        <w:rPr>
          <w:i/>
          <w:color w:val="000000"/>
        </w:rPr>
        <w:t>PLoS</w:t>
      </w:r>
      <w:proofErr w:type="spellEnd"/>
      <w:r>
        <w:rPr>
          <w:i/>
          <w:color w:val="000000"/>
        </w:rPr>
        <w:t xml:space="preserve"> Biol.</w:t>
      </w:r>
      <w:r>
        <w:rPr>
          <w:color w:val="000000"/>
        </w:rPr>
        <w:t xml:space="preserve">, </w:t>
      </w:r>
      <w:r>
        <w:rPr>
          <w:b/>
          <w:color w:val="000000"/>
        </w:rPr>
        <w:t>16</w:t>
      </w:r>
      <w:r>
        <w:rPr>
          <w:color w:val="000000"/>
        </w:rPr>
        <w:t>, e2005069.</w:t>
      </w:r>
    </w:p>
    <w:p w14:paraId="604204BC" w14:textId="4B57BCE8"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9. </w:t>
      </w:r>
      <w:proofErr w:type="spellStart"/>
      <w:proofErr w:type="gramStart"/>
      <w:r>
        <w:rPr>
          <w:color w:val="000000"/>
        </w:rPr>
        <w:t>Sulston,J.E</w:t>
      </w:r>
      <w:proofErr w:type="spellEnd"/>
      <w:r>
        <w:rPr>
          <w:color w:val="000000"/>
        </w:rPr>
        <w:t>.</w:t>
      </w:r>
      <w:proofErr w:type="gramEnd"/>
      <w:r>
        <w:rPr>
          <w:color w:val="000000"/>
        </w:rPr>
        <w:t xml:space="preserve"> and </w:t>
      </w:r>
      <w:proofErr w:type="spellStart"/>
      <w:r>
        <w:rPr>
          <w:color w:val="000000"/>
        </w:rPr>
        <w:t>Horvitz,H.R</w:t>
      </w:r>
      <w:proofErr w:type="spellEnd"/>
      <w:r>
        <w:rPr>
          <w:color w:val="000000"/>
        </w:rPr>
        <w:t xml:space="preserve">. (1977) Post-embryonic cell lineages of the nematode, Caenorhabditis elegans. </w:t>
      </w:r>
      <w:r>
        <w:rPr>
          <w:i/>
          <w:color w:val="000000"/>
        </w:rPr>
        <w:t>Dev. Biol.</w:t>
      </w:r>
      <w:r>
        <w:rPr>
          <w:color w:val="000000"/>
        </w:rPr>
        <w:t xml:space="preserve">, </w:t>
      </w:r>
      <w:r>
        <w:rPr>
          <w:b/>
          <w:color w:val="000000"/>
        </w:rPr>
        <w:t>56</w:t>
      </w:r>
      <w:r>
        <w:rPr>
          <w:color w:val="000000"/>
        </w:rPr>
        <w:t>, 110–156.</w:t>
      </w:r>
    </w:p>
    <w:p w14:paraId="5FBC8466" w14:textId="12E34BAC"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10. </w:t>
      </w:r>
      <w:proofErr w:type="spellStart"/>
      <w:proofErr w:type="gramStart"/>
      <w:r>
        <w:rPr>
          <w:color w:val="000000"/>
        </w:rPr>
        <w:t>Kirouac,M</w:t>
      </w:r>
      <w:proofErr w:type="spellEnd"/>
      <w:r>
        <w:rPr>
          <w:color w:val="000000"/>
        </w:rPr>
        <w:t>.</w:t>
      </w:r>
      <w:proofErr w:type="gramEnd"/>
      <w:r>
        <w:rPr>
          <w:color w:val="000000"/>
        </w:rPr>
        <w:t xml:space="preserve"> and </w:t>
      </w:r>
      <w:proofErr w:type="spellStart"/>
      <w:r>
        <w:rPr>
          <w:color w:val="000000"/>
        </w:rPr>
        <w:t>Sternberg,P.W</w:t>
      </w:r>
      <w:proofErr w:type="spellEnd"/>
      <w:r>
        <w:rPr>
          <w:color w:val="000000"/>
        </w:rPr>
        <w:t xml:space="preserve">. (2003) cis-Regulatory control of three cell fate-specific genes in vulval organogenesis of Caenorhabditis elegans and C. </w:t>
      </w:r>
      <w:proofErr w:type="spellStart"/>
      <w:r>
        <w:rPr>
          <w:color w:val="000000"/>
        </w:rPr>
        <w:t>briggsae</w:t>
      </w:r>
      <w:proofErr w:type="spellEnd"/>
      <w:r>
        <w:rPr>
          <w:color w:val="000000"/>
        </w:rPr>
        <w:t xml:space="preserve">. </w:t>
      </w:r>
      <w:r>
        <w:rPr>
          <w:i/>
          <w:color w:val="000000"/>
        </w:rPr>
        <w:t>Dev. Biol.</w:t>
      </w:r>
      <w:r>
        <w:rPr>
          <w:color w:val="000000"/>
        </w:rPr>
        <w:t xml:space="preserve">, </w:t>
      </w:r>
      <w:r>
        <w:rPr>
          <w:b/>
          <w:color w:val="000000"/>
        </w:rPr>
        <w:t>257</w:t>
      </w:r>
      <w:r>
        <w:rPr>
          <w:color w:val="000000"/>
        </w:rPr>
        <w:t>, 85–103.</w:t>
      </w:r>
    </w:p>
    <w:p w14:paraId="5E3030AB" w14:textId="73C0B1BD"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11. </w:t>
      </w:r>
      <w:proofErr w:type="spellStart"/>
      <w:proofErr w:type="gramStart"/>
      <w:r>
        <w:rPr>
          <w:color w:val="000000"/>
        </w:rPr>
        <w:t>Kiontke,K</w:t>
      </w:r>
      <w:proofErr w:type="spellEnd"/>
      <w:r>
        <w:rPr>
          <w:color w:val="000000"/>
        </w:rPr>
        <w:t>.</w:t>
      </w:r>
      <w:proofErr w:type="gramEnd"/>
      <w:r>
        <w:rPr>
          <w:color w:val="000000"/>
        </w:rPr>
        <w:t xml:space="preserve">, </w:t>
      </w:r>
      <w:proofErr w:type="spellStart"/>
      <w:r>
        <w:rPr>
          <w:color w:val="000000"/>
        </w:rPr>
        <w:t>Barrière,A</w:t>
      </w:r>
      <w:proofErr w:type="spellEnd"/>
      <w:r>
        <w:rPr>
          <w:color w:val="000000"/>
        </w:rPr>
        <w:t xml:space="preserve">., </w:t>
      </w:r>
      <w:proofErr w:type="spellStart"/>
      <w:r>
        <w:rPr>
          <w:color w:val="000000"/>
        </w:rPr>
        <w:t>Kolotuev,I</w:t>
      </w:r>
      <w:proofErr w:type="spellEnd"/>
      <w:r>
        <w:rPr>
          <w:color w:val="000000"/>
        </w:rPr>
        <w:t xml:space="preserve">., </w:t>
      </w:r>
      <w:proofErr w:type="spellStart"/>
      <w:r>
        <w:rPr>
          <w:color w:val="000000"/>
        </w:rPr>
        <w:t>Podbilewicz,B</w:t>
      </w:r>
      <w:proofErr w:type="spellEnd"/>
      <w:r>
        <w:rPr>
          <w:color w:val="000000"/>
        </w:rPr>
        <w:t xml:space="preserve">., </w:t>
      </w:r>
      <w:proofErr w:type="spellStart"/>
      <w:r>
        <w:rPr>
          <w:color w:val="000000"/>
        </w:rPr>
        <w:t>Sommer,R</w:t>
      </w:r>
      <w:proofErr w:type="spellEnd"/>
      <w:r>
        <w:rPr>
          <w:color w:val="000000"/>
        </w:rPr>
        <w:t xml:space="preserve">., </w:t>
      </w:r>
      <w:proofErr w:type="spellStart"/>
      <w:r>
        <w:rPr>
          <w:color w:val="000000"/>
        </w:rPr>
        <w:t>Fitch,D.H.A</w:t>
      </w:r>
      <w:proofErr w:type="spellEnd"/>
      <w:r>
        <w:rPr>
          <w:color w:val="000000"/>
        </w:rPr>
        <w:t xml:space="preserve">. and </w:t>
      </w:r>
      <w:proofErr w:type="spellStart"/>
      <w:r>
        <w:rPr>
          <w:color w:val="000000"/>
        </w:rPr>
        <w:t>Félix,M</w:t>
      </w:r>
      <w:proofErr w:type="spellEnd"/>
      <w:r>
        <w:rPr>
          <w:color w:val="000000"/>
        </w:rPr>
        <w:t xml:space="preserve">.-A. (2007) Trends, stasis, and drift in the evolution of nematode vulva development. </w:t>
      </w:r>
      <w:proofErr w:type="spellStart"/>
      <w:r>
        <w:rPr>
          <w:i/>
          <w:color w:val="000000"/>
        </w:rPr>
        <w:t>Curr</w:t>
      </w:r>
      <w:proofErr w:type="spellEnd"/>
      <w:r>
        <w:rPr>
          <w:i/>
          <w:color w:val="000000"/>
        </w:rPr>
        <w:t>. Biol.</w:t>
      </w:r>
      <w:r>
        <w:rPr>
          <w:color w:val="000000"/>
        </w:rPr>
        <w:t xml:space="preserve">, </w:t>
      </w:r>
      <w:r>
        <w:rPr>
          <w:b/>
          <w:color w:val="000000"/>
        </w:rPr>
        <w:t>17</w:t>
      </w:r>
      <w:r>
        <w:rPr>
          <w:color w:val="000000"/>
        </w:rPr>
        <w:t>, 1925–1937.</w:t>
      </w:r>
    </w:p>
    <w:p w14:paraId="79C7F45F" w14:textId="6131F107"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12. </w:t>
      </w:r>
      <w:proofErr w:type="spellStart"/>
      <w:proofErr w:type="gramStart"/>
      <w:r>
        <w:rPr>
          <w:color w:val="000000"/>
        </w:rPr>
        <w:t>Poullet,N</w:t>
      </w:r>
      <w:proofErr w:type="spellEnd"/>
      <w:r>
        <w:rPr>
          <w:color w:val="000000"/>
        </w:rPr>
        <w:t>.</w:t>
      </w:r>
      <w:proofErr w:type="gramEnd"/>
      <w:r>
        <w:rPr>
          <w:color w:val="000000"/>
        </w:rPr>
        <w:t xml:space="preserve">, </w:t>
      </w:r>
      <w:proofErr w:type="spellStart"/>
      <w:r>
        <w:rPr>
          <w:color w:val="000000"/>
        </w:rPr>
        <w:t>Vielle,A</w:t>
      </w:r>
      <w:proofErr w:type="spellEnd"/>
      <w:r>
        <w:rPr>
          <w:color w:val="000000"/>
        </w:rPr>
        <w:t xml:space="preserve">., </w:t>
      </w:r>
      <w:proofErr w:type="spellStart"/>
      <w:r>
        <w:rPr>
          <w:color w:val="000000"/>
        </w:rPr>
        <w:t>Gimond,C</w:t>
      </w:r>
      <w:proofErr w:type="spellEnd"/>
      <w:r>
        <w:rPr>
          <w:color w:val="000000"/>
        </w:rPr>
        <w:t xml:space="preserve">., </w:t>
      </w:r>
      <w:proofErr w:type="spellStart"/>
      <w:r>
        <w:rPr>
          <w:color w:val="000000"/>
        </w:rPr>
        <w:t>Ferrari,C</w:t>
      </w:r>
      <w:proofErr w:type="spellEnd"/>
      <w:r>
        <w:rPr>
          <w:color w:val="000000"/>
        </w:rPr>
        <w:t xml:space="preserve">. and </w:t>
      </w:r>
      <w:proofErr w:type="spellStart"/>
      <w:r>
        <w:rPr>
          <w:color w:val="000000"/>
        </w:rPr>
        <w:t>Braendle,C</w:t>
      </w:r>
      <w:proofErr w:type="spellEnd"/>
      <w:r>
        <w:rPr>
          <w:color w:val="000000"/>
        </w:rPr>
        <w:t xml:space="preserve">. (2015) Evolutionarily divergent thermal sensitivity of germline development and fertility in hermaphroditic Caenorhabditis nematodes. </w:t>
      </w:r>
      <w:proofErr w:type="spellStart"/>
      <w:r>
        <w:rPr>
          <w:i/>
          <w:color w:val="000000"/>
        </w:rPr>
        <w:t>Evol</w:t>
      </w:r>
      <w:proofErr w:type="spellEnd"/>
      <w:r>
        <w:rPr>
          <w:i/>
          <w:color w:val="000000"/>
        </w:rPr>
        <w:t>. Dev.</w:t>
      </w:r>
      <w:r>
        <w:rPr>
          <w:color w:val="000000"/>
        </w:rPr>
        <w:t xml:space="preserve">, </w:t>
      </w:r>
      <w:r>
        <w:rPr>
          <w:b/>
          <w:color w:val="000000"/>
        </w:rPr>
        <w:t>17</w:t>
      </w:r>
      <w:r>
        <w:rPr>
          <w:color w:val="000000"/>
        </w:rPr>
        <w:t>, 380–397.</w:t>
      </w:r>
    </w:p>
    <w:p w14:paraId="06F6E211" w14:textId="11E80721"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13. </w:t>
      </w:r>
      <w:proofErr w:type="spellStart"/>
      <w:proofErr w:type="gramStart"/>
      <w:r>
        <w:rPr>
          <w:color w:val="000000"/>
        </w:rPr>
        <w:t>Vielle,A</w:t>
      </w:r>
      <w:proofErr w:type="spellEnd"/>
      <w:r>
        <w:rPr>
          <w:color w:val="000000"/>
        </w:rPr>
        <w:t>.</w:t>
      </w:r>
      <w:proofErr w:type="gramEnd"/>
      <w:r>
        <w:rPr>
          <w:color w:val="000000"/>
        </w:rPr>
        <w:t xml:space="preserve">, </w:t>
      </w:r>
      <w:proofErr w:type="spellStart"/>
      <w:r>
        <w:rPr>
          <w:color w:val="000000"/>
        </w:rPr>
        <w:t>Callemeyn-Torre,N</w:t>
      </w:r>
      <w:proofErr w:type="spellEnd"/>
      <w:r>
        <w:rPr>
          <w:color w:val="000000"/>
        </w:rPr>
        <w:t xml:space="preserve">., </w:t>
      </w:r>
      <w:proofErr w:type="spellStart"/>
      <w:r>
        <w:rPr>
          <w:color w:val="000000"/>
        </w:rPr>
        <w:t>Gimond,C</w:t>
      </w:r>
      <w:proofErr w:type="spellEnd"/>
      <w:r>
        <w:rPr>
          <w:color w:val="000000"/>
        </w:rPr>
        <w:t xml:space="preserve">., </w:t>
      </w:r>
      <w:proofErr w:type="spellStart"/>
      <w:r>
        <w:rPr>
          <w:color w:val="000000"/>
        </w:rPr>
        <w:t>Poullet,N</w:t>
      </w:r>
      <w:proofErr w:type="spellEnd"/>
      <w:r>
        <w:rPr>
          <w:color w:val="000000"/>
        </w:rPr>
        <w:t xml:space="preserve">., </w:t>
      </w:r>
      <w:proofErr w:type="spellStart"/>
      <w:r>
        <w:rPr>
          <w:color w:val="000000"/>
        </w:rPr>
        <w:t>Gray,J.C</w:t>
      </w:r>
      <w:proofErr w:type="spellEnd"/>
      <w:r>
        <w:rPr>
          <w:color w:val="000000"/>
        </w:rPr>
        <w:t xml:space="preserve">., </w:t>
      </w:r>
      <w:proofErr w:type="spellStart"/>
      <w:r>
        <w:rPr>
          <w:color w:val="000000"/>
        </w:rPr>
        <w:t>Cutter,A.D</w:t>
      </w:r>
      <w:proofErr w:type="spellEnd"/>
      <w:r>
        <w:rPr>
          <w:color w:val="000000"/>
        </w:rPr>
        <w:t xml:space="preserve">. and </w:t>
      </w:r>
      <w:proofErr w:type="spellStart"/>
      <w:r>
        <w:rPr>
          <w:color w:val="000000"/>
        </w:rPr>
        <w:t>Braendle,C</w:t>
      </w:r>
      <w:proofErr w:type="spellEnd"/>
      <w:r>
        <w:rPr>
          <w:color w:val="000000"/>
        </w:rPr>
        <w:t xml:space="preserve">. (2016) Convergent evolution of sperm gigantism and the developmental origins of sperm size variability in Caenorhabditis nematodes. </w:t>
      </w:r>
      <w:r>
        <w:rPr>
          <w:i/>
          <w:color w:val="000000"/>
        </w:rPr>
        <w:t>Evolution</w:t>
      </w:r>
      <w:r>
        <w:rPr>
          <w:color w:val="000000"/>
        </w:rPr>
        <w:t xml:space="preserve">, </w:t>
      </w:r>
      <w:r>
        <w:rPr>
          <w:b/>
          <w:color w:val="000000"/>
        </w:rPr>
        <w:t>70</w:t>
      </w:r>
      <w:r>
        <w:rPr>
          <w:color w:val="000000"/>
        </w:rPr>
        <w:t>, 2485–2503.</w:t>
      </w:r>
    </w:p>
    <w:p w14:paraId="484B5BE6" w14:textId="48BD2383"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14. </w:t>
      </w:r>
      <w:proofErr w:type="spellStart"/>
      <w:proofErr w:type="gramStart"/>
      <w:r>
        <w:rPr>
          <w:color w:val="000000"/>
        </w:rPr>
        <w:t>Inoue,T</w:t>
      </w:r>
      <w:proofErr w:type="spellEnd"/>
      <w:r>
        <w:rPr>
          <w:color w:val="000000"/>
        </w:rPr>
        <w:t>.</w:t>
      </w:r>
      <w:proofErr w:type="gramEnd"/>
      <w:r>
        <w:rPr>
          <w:color w:val="000000"/>
        </w:rPr>
        <w:t xml:space="preserve">, </w:t>
      </w:r>
      <w:proofErr w:type="spellStart"/>
      <w:r>
        <w:rPr>
          <w:color w:val="000000"/>
        </w:rPr>
        <w:t>Ailion,M</w:t>
      </w:r>
      <w:proofErr w:type="spellEnd"/>
      <w:r>
        <w:rPr>
          <w:color w:val="000000"/>
        </w:rPr>
        <w:t xml:space="preserve">., </w:t>
      </w:r>
      <w:proofErr w:type="spellStart"/>
      <w:r>
        <w:rPr>
          <w:color w:val="000000"/>
        </w:rPr>
        <w:t>Poon,S</w:t>
      </w:r>
      <w:proofErr w:type="spellEnd"/>
      <w:r>
        <w:rPr>
          <w:color w:val="000000"/>
        </w:rPr>
        <w:t xml:space="preserve">., </w:t>
      </w:r>
      <w:proofErr w:type="spellStart"/>
      <w:r>
        <w:rPr>
          <w:color w:val="000000"/>
        </w:rPr>
        <w:t>Kim,H.K</w:t>
      </w:r>
      <w:proofErr w:type="spellEnd"/>
      <w:r>
        <w:rPr>
          <w:color w:val="000000"/>
        </w:rPr>
        <w:t xml:space="preserve">., </w:t>
      </w:r>
      <w:proofErr w:type="spellStart"/>
      <w:r>
        <w:rPr>
          <w:color w:val="000000"/>
        </w:rPr>
        <w:t>Thomas,J.H</w:t>
      </w:r>
      <w:proofErr w:type="spellEnd"/>
      <w:r>
        <w:rPr>
          <w:color w:val="000000"/>
        </w:rPr>
        <w:t xml:space="preserve">. and </w:t>
      </w:r>
      <w:proofErr w:type="spellStart"/>
      <w:r>
        <w:rPr>
          <w:color w:val="000000"/>
        </w:rPr>
        <w:t>Sternberg,P.W</w:t>
      </w:r>
      <w:proofErr w:type="spellEnd"/>
      <w:r>
        <w:rPr>
          <w:color w:val="000000"/>
        </w:rPr>
        <w:t xml:space="preserve">. (2007) Genetic analysis of </w:t>
      </w:r>
      <w:proofErr w:type="spellStart"/>
      <w:r>
        <w:rPr>
          <w:color w:val="000000"/>
        </w:rPr>
        <w:t>dauer</w:t>
      </w:r>
      <w:proofErr w:type="spellEnd"/>
      <w:r>
        <w:rPr>
          <w:color w:val="000000"/>
        </w:rPr>
        <w:t xml:space="preserve"> formation in Caenorhabditis </w:t>
      </w:r>
      <w:proofErr w:type="spellStart"/>
      <w:r>
        <w:rPr>
          <w:color w:val="000000"/>
        </w:rPr>
        <w:t>briggsae</w:t>
      </w:r>
      <w:proofErr w:type="spellEnd"/>
      <w:r>
        <w:rPr>
          <w:color w:val="000000"/>
        </w:rPr>
        <w:t xml:space="preserve">. </w:t>
      </w:r>
      <w:r>
        <w:rPr>
          <w:i/>
          <w:color w:val="000000"/>
        </w:rPr>
        <w:t>Genetics</w:t>
      </w:r>
      <w:r>
        <w:rPr>
          <w:color w:val="000000"/>
        </w:rPr>
        <w:t xml:space="preserve">, </w:t>
      </w:r>
      <w:r>
        <w:rPr>
          <w:b/>
          <w:color w:val="000000"/>
        </w:rPr>
        <w:t>177</w:t>
      </w:r>
      <w:r>
        <w:rPr>
          <w:color w:val="000000"/>
        </w:rPr>
        <w:t>, 809–818.</w:t>
      </w:r>
    </w:p>
    <w:p w14:paraId="0E116977" w14:textId="2F2CB55B"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15. </w:t>
      </w:r>
      <w:proofErr w:type="spellStart"/>
      <w:proofErr w:type="gramStart"/>
      <w:r>
        <w:rPr>
          <w:color w:val="000000"/>
        </w:rPr>
        <w:t>Cohen,S.M</w:t>
      </w:r>
      <w:proofErr w:type="spellEnd"/>
      <w:r>
        <w:rPr>
          <w:color w:val="000000"/>
        </w:rPr>
        <w:t>.</w:t>
      </w:r>
      <w:proofErr w:type="gramEnd"/>
      <w:r>
        <w:rPr>
          <w:color w:val="000000"/>
        </w:rPr>
        <w:t xml:space="preserve">, </w:t>
      </w:r>
      <w:proofErr w:type="spellStart"/>
      <w:r>
        <w:rPr>
          <w:color w:val="000000"/>
        </w:rPr>
        <w:t>Wrobel,C.J.J</w:t>
      </w:r>
      <w:proofErr w:type="spellEnd"/>
      <w:r>
        <w:rPr>
          <w:color w:val="000000"/>
        </w:rPr>
        <w:t xml:space="preserve">., </w:t>
      </w:r>
      <w:proofErr w:type="spellStart"/>
      <w:r>
        <w:rPr>
          <w:color w:val="000000"/>
        </w:rPr>
        <w:t>Prakash,S.J</w:t>
      </w:r>
      <w:proofErr w:type="spellEnd"/>
      <w:r>
        <w:rPr>
          <w:color w:val="000000"/>
        </w:rPr>
        <w:t xml:space="preserve">., </w:t>
      </w:r>
      <w:proofErr w:type="spellStart"/>
      <w:r>
        <w:rPr>
          <w:color w:val="000000"/>
        </w:rPr>
        <w:t>Schroeder,F.C</w:t>
      </w:r>
      <w:proofErr w:type="spellEnd"/>
      <w:r>
        <w:rPr>
          <w:color w:val="000000"/>
        </w:rPr>
        <w:t xml:space="preserve">. and </w:t>
      </w:r>
      <w:proofErr w:type="spellStart"/>
      <w:r>
        <w:rPr>
          <w:color w:val="000000"/>
        </w:rPr>
        <w:t>Sternberg,P.W</w:t>
      </w:r>
      <w:proofErr w:type="spellEnd"/>
      <w:r>
        <w:rPr>
          <w:color w:val="000000"/>
        </w:rPr>
        <w:t xml:space="preserve">. (2022) Formation and </w:t>
      </w:r>
      <w:r>
        <w:rPr>
          <w:color w:val="000000"/>
        </w:rPr>
        <w:lastRenderedPageBreak/>
        <w:t xml:space="preserve">function of </w:t>
      </w:r>
      <w:proofErr w:type="spellStart"/>
      <w:r>
        <w:rPr>
          <w:color w:val="000000"/>
        </w:rPr>
        <w:t>dauer</w:t>
      </w:r>
      <w:proofErr w:type="spellEnd"/>
      <w:r>
        <w:rPr>
          <w:color w:val="000000"/>
        </w:rPr>
        <w:t xml:space="preserve"> </w:t>
      </w:r>
      <w:proofErr w:type="spellStart"/>
      <w:r>
        <w:rPr>
          <w:color w:val="000000"/>
        </w:rPr>
        <w:t>ascarosides</w:t>
      </w:r>
      <w:proofErr w:type="spellEnd"/>
      <w:r>
        <w:rPr>
          <w:color w:val="000000"/>
        </w:rPr>
        <w:t xml:space="preserve"> in the nematodes Caenorhabditis </w:t>
      </w:r>
      <w:proofErr w:type="spellStart"/>
      <w:r>
        <w:rPr>
          <w:color w:val="000000"/>
        </w:rPr>
        <w:t>briggsae</w:t>
      </w:r>
      <w:proofErr w:type="spellEnd"/>
      <w:r>
        <w:rPr>
          <w:color w:val="000000"/>
        </w:rPr>
        <w:t xml:space="preserve"> and Caenorhabditis elegans. </w:t>
      </w:r>
      <w:r>
        <w:rPr>
          <w:i/>
          <w:color w:val="000000"/>
        </w:rPr>
        <w:t>G</w:t>
      </w:r>
      <w:proofErr w:type="gramStart"/>
      <w:r>
        <w:rPr>
          <w:i/>
          <w:color w:val="000000"/>
        </w:rPr>
        <w:t xml:space="preserve">3 </w:t>
      </w:r>
      <w:r>
        <w:rPr>
          <w:color w:val="000000"/>
        </w:rPr>
        <w:t>,</w:t>
      </w:r>
      <w:proofErr w:type="gramEnd"/>
      <w:r>
        <w:rPr>
          <w:color w:val="000000"/>
        </w:rPr>
        <w:t xml:space="preserve"> </w:t>
      </w:r>
      <w:r>
        <w:rPr>
          <w:b/>
          <w:color w:val="000000"/>
        </w:rPr>
        <w:t>12</w:t>
      </w:r>
      <w:r>
        <w:rPr>
          <w:color w:val="000000"/>
        </w:rPr>
        <w:t>.</w:t>
      </w:r>
    </w:p>
    <w:p w14:paraId="4D07A4B7" w14:textId="597C9C80"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16. </w:t>
      </w:r>
      <w:proofErr w:type="spellStart"/>
      <w:proofErr w:type="gramStart"/>
      <w:r>
        <w:rPr>
          <w:color w:val="000000"/>
        </w:rPr>
        <w:t>Baer,C.F</w:t>
      </w:r>
      <w:proofErr w:type="spellEnd"/>
      <w:r>
        <w:rPr>
          <w:color w:val="000000"/>
        </w:rPr>
        <w:t>.</w:t>
      </w:r>
      <w:proofErr w:type="gramEnd"/>
      <w:r>
        <w:rPr>
          <w:color w:val="000000"/>
        </w:rPr>
        <w:t xml:space="preserve">, </w:t>
      </w:r>
      <w:proofErr w:type="spellStart"/>
      <w:r>
        <w:rPr>
          <w:color w:val="000000"/>
        </w:rPr>
        <w:t>Shaw,F</w:t>
      </w:r>
      <w:proofErr w:type="spellEnd"/>
      <w:r>
        <w:rPr>
          <w:color w:val="000000"/>
        </w:rPr>
        <w:t xml:space="preserve">., </w:t>
      </w:r>
      <w:proofErr w:type="spellStart"/>
      <w:r>
        <w:rPr>
          <w:color w:val="000000"/>
        </w:rPr>
        <w:t>Steding,C</w:t>
      </w:r>
      <w:proofErr w:type="spellEnd"/>
      <w:r>
        <w:rPr>
          <w:color w:val="000000"/>
        </w:rPr>
        <w:t xml:space="preserve">., </w:t>
      </w:r>
      <w:proofErr w:type="spellStart"/>
      <w:r>
        <w:rPr>
          <w:color w:val="000000"/>
        </w:rPr>
        <w:t>Baumgartner,M</w:t>
      </w:r>
      <w:proofErr w:type="spellEnd"/>
      <w:r>
        <w:rPr>
          <w:color w:val="000000"/>
        </w:rPr>
        <w:t xml:space="preserve">., </w:t>
      </w:r>
      <w:proofErr w:type="spellStart"/>
      <w:r>
        <w:rPr>
          <w:color w:val="000000"/>
        </w:rPr>
        <w:t>Hawkins,A</w:t>
      </w:r>
      <w:proofErr w:type="spellEnd"/>
      <w:r>
        <w:rPr>
          <w:color w:val="000000"/>
        </w:rPr>
        <w:t xml:space="preserve">., </w:t>
      </w:r>
      <w:proofErr w:type="spellStart"/>
      <w:r>
        <w:rPr>
          <w:color w:val="000000"/>
        </w:rPr>
        <w:t>Houppert,A</w:t>
      </w:r>
      <w:proofErr w:type="spellEnd"/>
      <w:r>
        <w:rPr>
          <w:color w:val="000000"/>
        </w:rPr>
        <w:t xml:space="preserve">., </w:t>
      </w:r>
      <w:proofErr w:type="spellStart"/>
      <w:r>
        <w:rPr>
          <w:color w:val="000000"/>
        </w:rPr>
        <w:t>Mason,N</w:t>
      </w:r>
      <w:proofErr w:type="spellEnd"/>
      <w:r>
        <w:rPr>
          <w:color w:val="000000"/>
        </w:rPr>
        <w:t xml:space="preserve">., </w:t>
      </w:r>
      <w:proofErr w:type="spellStart"/>
      <w:r>
        <w:rPr>
          <w:color w:val="000000"/>
        </w:rPr>
        <w:t>Reed,M</w:t>
      </w:r>
      <w:proofErr w:type="spellEnd"/>
      <w:r>
        <w:rPr>
          <w:color w:val="000000"/>
        </w:rPr>
        <w:t xml:space="preserve">., </w:t>
      </w:r>
      <w:proofErr w:type="spellStart"/>
      <w:r>
        <w:rPr>
          <w:color w:val="000000"/>
        </w:rPr>
        <w:t>Simonelic,K</w:t>
      </w:r>
      <w:proofErr w:type="spellEnd"/>
      <w:r>
        <w:rPr>
          <w:color w:val="000000"/>
        </w:rPr>
        <w:t xml:space="preserve">., </w:t>
      </w:r>
      <w:proofErr w:type="spellStart"/>
      <w:r>
        <w:rPr>
          <w:color w:val="000000"/>
        </w:rPr>
        <w:t>Woodard,W</w:t>
      </w:r>
      <w:proofErr w:type="spellEnd"/>
      <w:r>
        <w:rPr>
          <w:color w:val="000000"/>
        </w:rPr>
        <w:t xml:space="preserve">., </w:t>
      </w:r>
      <w:r>
        <w:rPr>
          <w:i/>
          <w:color w:val="000000"/>
        </w:rPr>
        <w:t>et al.</w:t>
      </w:r>
      <w:r>
        <w:rPr>
          <w:color w:val="000000"/>
        </w:rPr>
        <w:t xml:space="preserve"> (2005) Comparative evolutionary genetics of spontaneous mutations affecting fitness in rhabditid nematodes. </w:t>
      </w:r>
      <w:r>
        <w:rPr>
          <w:i/>
          <w:color w:val="000000"/>
        </w:rPr>
        <w:t>Proc. Natl. Acad. Sci. U. S. A.</w:t>
      </w:r>
      <w:r>
        <w:rPr>
          <w:color w:val="000000"/>
        </w:rPr>
        <w:t xml:space="preserve">, </w:t>
      </w:r>
      <w:r>
        <w:rPr>
          <w:b/>
          <w:color w:val="000000"/>
        </w:rPr>
        <w:t>102</w:t>
      </w:r>
      <w:r>
        <w:rPr>
          <w:color w:val="000000"/>
        </w:rPr>
        <w:t>, 5785–5790.</w:t>
      </w:r>
    </w:p>
    <w:p w14:paraId="3946D9F2" w14:textId="464DD337"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17. </w:t>
      </w:r>
      <w:proofErr w:type="spellStart"/>
      <w:proofErr w:type="gramStart"/>
      <w:r>
        <w:rPr>
          <w:color w:val="000000"/>
        </w:rPr>
        <w:t>Ostrow,D</w:t>
      </w:r>
      <w:proofErr w:type="spellEnd"/>
      <w:r>
        <w:rPr>
          <w:color w:val="000000"/>
        </w:rPr>
        <w:t>.</w:t>
      </w:r>
      <w:proofErr w:type="gramEnd"/>
      <w:r>
        <w:rPr>
          <w:color w:val="000000"/>
        </w:rPr>
        <w:t xml:space="preserve">, </w:t>
      </w:r>
      <w:proofErr w:type="spellStart"/>
      <w:r>
        <w:rPr>
          <w:color w:val="000000"/>
        </w:rPr>
        <w:t>Phillips,N</w:t>
      </w:r>
      <w:proofErr w:type="spellEnd"/>
      <w:r>
        <w:rPr>
          <w:color w:val="000000"/>
        </w:rPr>
        <w:t xml:space="preserve">., </w:t>
      </w:r>
      <w:proofErr w:type="spellStart"/>
      <w:r>
        <w:rPr>
          <w:color w:val="000000"/>
        </w:rPr>
        <w:t>Avalos,A</w:t>
      </w:r>
      <w:proofErr w:type="spellEnd"/>
      <w:r>
        <w:rPr>
          <w:color w:val="000000"/>
        </w:rPr>
        <w:t xml:space="preserve">., </w:t>
      </w:r>
      <w:proofErr w:type="spellStart"/>
      <w:r>
        <w:rPr>
          <w:color w:val="000000"/>
        </w:rPr>
        <w:t>Blanton,D</w:t>
      </w:r>
      <w:proofErr w:type="spellEnd"/>
      <w:r>
        <w:rPr>
          <w:color w:val="000000"/>
        </w:rPr>
        <w:t xml:space="preserve">., </w:t>
      </w:r>
      <w:proofErr w:type="spellStart"/>
      <w:r>
        <w:rPr>
          <w:color w:val="000000"/>
        </w:rPr>
        <w:t>Boggs,A</w:t>
      </w:r>
      <w:proofErr w:type="spellEnd"/>
      <w:r>
        <w:rPr>
          <w:color w:val="000000"/>
        </w:rPr>
        <w:t xml:space="preserve">., </w:t>
      </w:r>
      <w:proofErr w:type="spellStart"/>
      <w:r>
        <w:rPr>
          <w:color w:val="000000"/>
        </w:rPr>
        <w:t>Keller,T</w:t>
      </w:r>
      <w:proofErr w:type="spellEnd"/>
      <w:r>
        <w:rPr>
          <w:color w:val="000000"/>
        </w:rPr>
        <w:t xml:space="preserve">., </w:t>
      </w:r>
      <w:proofErr w:type="spellStart"/>
      <w:r>
        <w:rPr>
          <w:color w:val="000000"/>
        </w:rPr>
        <w:t>Levy,L</w:t>
      </w:r>
      <w:proofErr w:type="spellEnd"/>
      <w:r>
        <w:rPr>
          <w:color w:val="000000"/>
        </w:rPr>
        <w:t xml:space="preserve">., </w:t>
      </w:r>
      <w:proofErr w:type="spellStart"/>
      <w:r>
        <w:rPr>
          <w:color w:val="000000"/>
        </w:rPr>
        <w:t>Rosenbloom,J</w:t>
      </w:r>
      <w:proofErr w:type="spellEnd"/>
      <w:r>
        <w:rPr>
          <w:color w:val="000000"/>
        </w:rPr>
        <w:t xml:space="preserve">. and </w:t>
      </w:r>
      <w:proofErr w:type="spellStart"/>
      <w:r>
        <w:rPr>
          <w:color w:val="000000"/>
        </w:rPr>
        <w:t>Baer,C.F</w:t>
      </w:r>
      <w:proofErr w:type="spellEnd"/>
      <w:r>
        <w:rPr>
          <w:color w:val="000000"/>
        </w:rPr>
        <w:t xml:space="preserve">. (2007) Mutational bias for body size in rhabditid nematodes. </w:t>
      </w:r>
      <w:r>
        <w:rPr>
          <w:i/>
          <w:color w:val="000000"/>
        </w:rPr>
        <w:t>Genetics</w:t>
      </w:r>
      <w:r>
        <w:rPr>
          <w:color w:val="000000"/>
        </w:rPr>
        <w:t xml:space="preserve">, </w:t>
      </w:r>
      <w:r>
        <w:rPr>
          <w:b/>
          <w:color w:val="000000"/>
        </w:rPr>
        <w:t>176</w:t>
      </w:r>
      <w:r>
        <w:rPr>
          <w:color w:val="000000"/>
        </w:rPr>
        <w:t>, 1653–1661.</w:t>
      </w:r>
    </w:p>
    <w:p w14:paraId="6E23EE1B" w14:textId="1E034B9B"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18. </w:t>
      </w:r>
      <w:proofErr w:type="spellStart"/>
      <w:proofErr w:type="gramStart"/>
      <w:r>
        <w:rPr>
          <w:color w:val="000000"/>
        </w:rPr>
        <w:t>Laricchia,K.M</w:t>
      </w:r>
      <w:proofErr w:type="spellEnd"/>
      <w:r>
        <w:rPr>
          <w:color w:val="000000"/>
        </w:rPr>
        <w:t>.</w:t>
      </w:r>
      <w:proofErr w:type="gramEnd"/>
      <w:r>
        <w:rPr>
          <w:color w:val="000000"/>
        </w:rPr>
        <w:t xml:space="preserve">, </w:t>
      </w:r>
      <w:proofErr w:type="spellStart"/>
      <w:r>
        <w:rPr>
          <w:color w:val="000000"/>
        </w:rPr>
        <w:t>Zdraljevic,S</w:t>
      </w:r>
      <w:proofErr w:type="spellEnd"/>
      <w:r>
        <w:rPr>
          <w:color w:val="000000"/>
        </w:rPr>
        <w:t xml:space="preserve">., </w:t>
      </w:r>
      <w:proofErr w:type="spellStart"/>
      <w:r>
        <w:rPr>
          <w:color w:val="000000"/>
        </w:rPr>
        <w:t>Cook,D.E</w:t>
      </w:r>
      <w:proofErr w:type="spellEnd"/>
      <w:r>
        <w:rPr>
          <w:color w:val="000000"/>
        </w:rPr>
        <w:t xml:space="preserve">. and </w:t>
      </w:r>
      <w:proofErr w:type="spellStart"/>
      <w:r>
        <w:rPr>
          <w:color w:val="000000"/>
        </w:rPr>
        <w:t>Andersen,E.C</w:t>
      </w:r>
      <w:proofErr w:type="spellEnd"/>
      <w:r>
        <w:rPr>
          <w:color w:val="000000"/>
        </w:rPr>
        <w:t xml:space="preserve">. (2017) Natural variation in the distribution and abundance of transposable elements across the Caenorhabditis elegans species. </w:t>
      </w:r>
      <w:r>
        <w:rPr>
          <w:i/>
          <w:color w:val="000000"/>
        </w:rPr>
        <w:t xml:space="preserve">Mol. Biol. </w:t>
      </w:r>
      <w:proofErr w:type="spellStart"/>
      <w:r>
        <w:rPr>
          <w:i/>
          <w:color w:val="000000"/>
        </w:rPr>
        <w:t>Evol</w:t>
      </w:r>
      <w:proofErr w:type="spellEnd"/>
      <w:r>
        <w:rPr>
          <w:i/>
          <w:color w:val="000000"/>
        </w:rPr>
        <w:t>.</w:t>
      </w:r>
      <w:r>
        <w:rPr>
          <w:color w:val="000000"/>
        </w:rPr>
        <w:t>, 10.1093/</w:t>
      </w:r>
      <w:proofErr w:type="spellStart"/>
      <w:r>
        <w:rPr>
          <w:color w:val="000000"/>
        </w:rPr>
        <w:t>molbev</w:t>
      </w:r>
      <w:proofErr w:type="spellEnd"/>
      <w:r>
        <w:rPr>
          <w:color w:val="000000"/>
        </w:rPr>
        <w:t>/msx155.</w:t>
      </w:r>
    </w:p>
    <w:p w14:paraId="73726FCD" w14:textId="764CA192"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19. </w:t>
      </w:r>
      <w:proofErr w:type="spellStart"/>
      <w:proofErr w:type="gramStart"/>
      <w:r>
        <w:rPr>
          <w:color w:val="000000"/>
        </w:rPr>
        <w:t>Dolgin,E.S</w:t>
      </w:r>
      <w:proofErr w:type="spellEnd"/>
      <w:r>
        <w:rPr>
          <w:color w:val="000000"/>
        </w:rPr>
        <w:t>.</w:t>
      </w:r>
      <w:proofErr w:type="gramEnd"/>
      <w:r>
        <w:rPr>
          <w:color w:val="000000"/>
        </w:rPr>
        <w:t xml:space="preserve">, </w:t>
      </w:r>
      <w:proofErr w:type="spellStart"/>
      <w:r>
        <w:rPr>
          <w:color w:val="000000"/>
        </w:rPr>
        <w:t>Charlesworth,B</w:t>
      </w:r>
      <w:proofErr w:type="spellEnd"/>
      <w:r>
        <w:rPr>
          <w:color w:val="000000"/>
        </w:rPr>
        <w:t xml:space="preserve">. and </w:t>
      </w:r>
      <w:proofErr w:type="spellStart"/>
      <w:r>
        <w:rPr>
          <w:color w:val="000000"/>
        </w:rPr>
        <w:t>Cutter,A.D</w:t>
      </w:r>
      <w:proofErr w:type="spellEnd"/>
      <w:r>
        <w:rPr>
          <w:color w:val="000000"/>
        </w:rPr>
        <w:t xml:space="preserve">. (2008) Population frequencies of transposable elements in </w:t>
      </w:r>
      <w:proofErr w:type="spellStart"/>
      <w:r>
        <w:rPr>
          <w:color w:val="000000"/>
        </w:rPr>
        <w:t>selfing</w:t>
      </w:r>
      <w:proofErr w:type="spellEnd"/>
      <w:r>
        <w:rPr>
          <w:color w:val="000000"/>
        </w:rPr>
        <w:t xml:space="preserve"> and outcrossing Caenorhabditis nematodes. </w:t>
      </w:r>
      <w:r>
        <w:rPr>
          <w:i/>
          <w:color w:val="000000"/>
        </w:rPr>
        <w:t xml:space="preserve">Genet. </w:t>
      </w:r>
      <w:proofErr w:type="gramStart"/>
      <w:r>
        <w:rPr>
          <w:i/>
          <w:color w:val="000000"/>
        </w:rPr>
        <w:t xml:space="preserve">Res. </w:t>
      </w:r>
      <w:r>
        <w:rPr>
          <w:color w:val="000000"/>
        </w:rPr>
        <w:t>,</w:t>
      </w:r>
      <w:proofErr w:type="gramEnd"/>
      <w:r>
        <w:rPr>
          <w:color w:val="000000"/>
        </w:rPr>
        <w:t xml:space="preserve"> </w:t>
      </w:r>
      <w:r>
        <w:rPr>
          <w:b/>
          <w:color w:val="000000"/>
        </w:rPr>
        <w:t>90</w:t>
      </w:r>
      <w:r>
        <w:rPr>
          <w:color w:val="000000"/>
        </w:rPr>
        <w:t>, 317–329.</w:t>
      </w:r>
    </w:p>
    <w:p w14:paraId="0837FE31" w14:textId="6955F647"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20. Ben-</w:t>
      </w:r>
      <w:proofErr w:type="spellStart"/>
      <w:proofErr w:type="gramStart"/>
      <w:r>
        <w:rPr>
          <w:color w:val="000000"/>
        </w:rPr>
        <w:t>David,E</w:t>
      </w:r>
      <w:proofErr w:type="spellEnd"/>
      <w:r>
        <w:rPr>
          <w:color w:val="000000"/>
        </w:rPr>
        <w:t>.</w:t>
      </w:r>
      <w:proofErr w:type="gramEnd"/>
      <w:r>
        <w:rPr>
          <w:color w:val="000000"/>
        </w:rPr>
        <w:t xml:space="preserve">, </w:t>
      </w:r>
      <w:proofErr w:type="spellStart"/>
      <w:r>
        <w:rPr>
          <w:color w:val="000000"/>
        </w:rPr>
        <w:t>Pliota,P</w:t>
      </w:r>
      <w:proofErr w:type="spellEnd"/>
      <w:r>
        <w:rPr>
          <w:color w:val="000000"/>
        </w:rPr>
        <w:t xml:space="preserve">., </w:t>
      </w:r>
      <w:proofErr w:type="spellStart"/>
      <w:r>
        <w:rPr>
          <w:color w:val="000000"/>
        </w:rPr>
        <w:t>Widen,S.A</w:t>
      </w:r>
      <w:proofErr w:type="spellEnd"/>
      <w:r>
        <w:rPr>
          <w:color w:val="000000"/>
        </w:rPr>
        <w:t xml:space="preserve">., </w:t>
      </w:r>
      <w:proofErr w:type="spellStart"/>
      <w:r>
        <w:rPr>
          <w:color w:val="000000"/>
        </w:rPr>
        <w:t>Koreshova,A</w:t>
      </w:r>
      <w:proofErr w:type="spellEnd"/>
      <w:r>
        <w:rPr>
          <w:color w:val="000000"/>
        </w:rPr>
        <w:t>., Lemus-</w:t>
      </w:r>
      <w:proofErr w:type="spellStart"/>
      <w:r>
        <w:rPr>
          <w:color w:val="000000"/>
        </w:rPr>
        <w:t>Vergara,T</w:t>
      </w:r>
      <w:proofErr w:type="spellEnd"/>
      <w:r>
        <w:rPr>
          <w:color w:val="000000"/>
        </w:rPr>
        <w:t xml:space="preserve">., </w:t>
      </w:r>
      <w:proofErr w:type="spellStart"/>
      <w:r>
        <w:rPr>
          <w:color w:val="000000"/>
        </w:rPr>
        <w:t>Verpukhovskiy,P</w:t>
      </w:r>
      <w:proofErr w:type="spellEnd"/>
      <w:r>
        <w:rPr>
          <w:color w:val="000000"/>
        </w:rPr>
        <w:t xml:space="preserve">., </w:t>
      </w:r>
      <w:proofErr w:type="spellStart"/>
      <w:r>
        <w:rPr>
          <w:color w:val="000000"/>
        </w:rPr>
        <w:t>Mandali,S</w:t>
      </w:r>
      <w:proofErr w:type="spellEnd"/>
      <w:r>
        <w:rPr>
          <w:color w:val="000000"/>
        </w:rPr>
        <w:t xml:space="preserve">., </w:t>
      </w:r>
      <w:proofErr w:type="spellStart"/>
      <w:r>
        <w:rPr>
          <w:color w:val="000000"/>
        </w:rPr>
        <w:t>Braendle,C</w:t>
      </w:r>
      <w:proofErr w:type="spellEnd"/>
      <w:r>
        <w:rPr>
          <w:color w:val="000000"/>
        </w:rPr>
        <w:t xml:space="preserve">., </w:t>
      </w:r>
      <w:proofErr w:type="spellStart"/>
      <w:r>
        <w:rPr>
          <w:color w:val="000000"/>
        </w:rPr>
        <w:t>Burga,A</w:t>
      </w:r>
      <w:proofErr w:type="spellEnd"/>
      <w:r>
        <w:rPr>
          <w:color w:val="000000"/>
        </w:rPr>
        <w:t xml:space="preserve">. and </w:t>
      </w:r>
      <w:proofErr w:type="spellStart"/>
      <w:r>
        <w:rPr>
          <w:color w:val="000000"/>
        </w:rPr>
        <w:t>Kruglyak,L</w:t>
      </w:r>
      <w:proofErr w:type="spellEnd"/>
      <w:r>
        <w:rPr>
          <w:color w:val="000000"/>
        </w:rPr>
        <w:t xml:space="preserve">. (2021) Ubiquitous Selfish Toxin-Antidote Elements in Caenorhabditis Species. </w:t>
      </w:r>
      <w:proofErr w:type="spellStart"/>
      <w:r>
        <w:rPr>
          <w:i/>
          <w:color w:val="000000"/>
        </w:rPr>
        <w:t>Curr</w:t>
      </w:r>
      <w:proofErr w:type="spellEnd"/>
      <w:r>
        <w:rPr>
          <w:i/>
          <w:color w:val="000000"/>
        </w:rPr>
        <w:t>. Biol.</w:t>
      </w:r>
      <w:r>
        <w:rPr>
          <w:color w:val="000000"/>
        </w:rPr>
        <w:t xml:space="preserve">, </w:t>
      </w:r>
      <w:r>
        <w:rPr>
          <w:b/>
          <w:color w:val="000000"/>
        </w:rPr>
        <w:t>31</w:t>
      </w:r>
      <w:r>
        <w:rPr>
          <w:color w:val="000000"/>
        </w:rPr>
        <w:t>, 990–1001.e5.</w:t>
      </w:r>
    </w:p>
    <w:p w14:paraId="671F54DF" w14:textId="227EE0E7"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21. </w:t>
      </w:r>
      <w:proofErr w:type="spellStart"/>
      <w:proofErr w:type="gramStart"/>
      <w:r>
        <w:rPr>
          <w:color w:val="000000"/>
        </w:rPr>
        <w:t>Noble,L.M</w:t>
      </w:r>
      <w:proofErr w:type="spellEnd"/>
      <w:r>
        <w:rPr>
          <w:color w:val="000000"/>
        </w:rPr>
        <w:t>.</w:t>
      </w:r>
      <w:proofErr w:type="gramEnd"/>
      <w:r>
        <w:rPr>
          <w:color w:val="000000"/>
        </w:rPr>
        <w:t xml:space="preserve">, </w:t>
      </w:r>
      <w:proofErr w:type="spellStart"/>
      <w:r>
        <w:rPr>
          <w:color w:val="000000"/>
        </w:rPr>
        <w:t>Yuen,J</w:t>
      </w:r>
      <w:proofErr w:type="spellEnd"/>
      <w:r>
        <w:rPr>
          <w:color w:val="000000"/>
        </w:rPr>
        <w:t xml:space="preserve">., </w:t>
      </w:r>
      <w:proofErr w:type="spellStart"/>
      <w:r>
        <w:rPr>
          <w:color w:val="000000"/>
        </w:rPr>
        <w:t>Stevens,L</w:t>
      </w:r>
      <w:proofErr w:type="spellEnd"/>
      <w:r>
        <w:rPr>
          <w:color w:val="000000"/>
        </w:rPr>
        <w:t xml:space="preserve">., </w:t>
      </w:r>
      <w:proofErr w:type="spellStart"/>
      <w:r>
        <w:rPr>
          <w:color w:val="000000"/>
        </w:rPr>
        <w:t>Moya,N</w:t>
      </w:r>
      <w:proofErr w:type="spellEnd"/>
      <w:r>
        <w:rPr>
          <w:color w:val="000000"/>
        </w:rPr>
        <w:t xml:space="preserve">., </w:t>
      </w:r>
      <w:proofErr w:type="spellStart"/>
      <w:r>
        <w:rPr>
          <w:color w:val="000000"/>
        </w:rPr>
        <w:t>Persaud,R</w:t>
      </w:r>
      <w:proofErr w:type="spellEnd"/>
      <w:r>
        <w:rPr>
          <w:color w:val="000000"/>
        </w:rPr>
        <w:t xml:space="preserve">., </w:t>
      </w:r>
      <w:proofErr w:type="spellStart"/>
      <w:r>
        <w:rPr>
          <w:color w:val="000000"/>
        </w:rPr>
        <w:t>Moscatelli,M</w:t>
      </w:r>
      <w:proofErr w:type="spellEnd"/>
      <w:r>
        <w:rPr>
          <w:color w:val="000000"/>
        </w:rPr>
        <w:t xml:space="preserve">., </w:t>
      </w:r>
      <w:proofErr w:type="spellStart"/>
      <w:r>
        <w:rPr>
          <w:color w:val="000000"/>
        </w:rPr>
        <w:t>Jackson,J.L</w:t>
      </w:r>
      <w:proofErr w:type="spellEnd"/>
      <w:r>
        <w:rPr>
          <w:color w:val="000000"/>
        </w:rPr>
        <w:t xml:space="preserve">., </w:t>
      </w:r>
      <w:proofErr w:type="spellStart"/>
      <w:r>
        <w:rPr>
          <w:color w:val="000000"/>
        </w:rPr>
        <w:t>Zhang,G</w:t>
      </w:r>
      <w:proofErr w:type="spellEnd"/>
      <w:r>
        <w:rPr>
          <w:color w:val="000000"/>
        </w:rPr>
        <w:t xml:space="preserve">., </w:t>
      </w:r>
      <w:proofErr w:type="spellStart"/>
      <w:r>
        <w:rPr>
          <w:color w:val="000000"/>
        </w:rPr>
        <w:t>Chitrakar,R</w:t>
      </w:r>
      <w:proofErr w:type="spellEnd"/>
      <w:r>
        <w:rPr>
          <w:color w:val="000000"/>
        </w:rPr>
        <w:t xml:space="preserve">., </w:t>
      </w:r>
      <w:proofErr w:type="spellStart"/>
      <w:r>
        <w:rPr>
          <w:color w:val="000000"/>
        </w:rPr>
        <w:t>Baugh,L.R</w:t>
      </w:r>
      <w:proofErr w:type="spellEnd"/>
      <w:r>
        <w:rPr>
          <w:color w:val="000000"/>
        </w:rPr>
        <w:t xml:space="preserve">., </w:t>
      </w:r>
      <w:r>
        <w:rPr>
          <w:i/>
          <w:color w:val="000000"/>
        </w:rPr>
        <w:t>et al.</w:t>
      </w:r>
      <w:r>
        <w:rPr>
          <w:color w:val="000000"/>
        </w:rPr>
        <w:t xml:space="preserve"> (2021) </w:t>
      </w:r>
      <w:proofErr w:type="spellStart"/>
      <w:r>
        <w:rPr>
          <w:color w:val="000000"/>
        </w:rPr>
        <w:t>Selfing</w:t>
      </w:r>
      <w:proofErr w:type="spellEnd"/>
      <w:r>
        <w:rPr>
          <w:color w:val="000000"/>
        </w:rPr>
        <w:t xml:space="preserve"> is the safest sex for Caenorhabditis tropicalis. </w:t>
      </w:r>
      <w:proofErr w:type="spellStart"/>
      <w:r>
        <w:rPr>
          <w:i/>
          <w:color w:val="000000"/>
        </w:rPr>
        <w:t>Elife</w:t>
      </w:r>
      <w:proofErr w:type="spellEnd"/>
      <w:r>
        <w:rPr>
          <w:color w:val="000000"/>
        </w:rPr>
        <w:t xml:space="preserve">, </w:t>
      </w:r>
      <w:r>
        <w:rPr>
          <w:b/>
          <w:color w:val="000000"/>
        </w:rPr>
        <w:t>10</w:t>
      </w:r>
      <w:r>
        <w:rPr>
          <w:color w:val="000000"/>
        </w:rPr>
        <w:t>.</w:t>
      </w:r>
    </w:p>
    <w:p w14:paraId="3807DC42" w14:textId="33395266"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22. </w:t>
      </w:r>
      <w:proofErr w:type="spellStart"/>
      <w:proofErr w:type="gramStart"/>
      <w:r>
        <w:rPr>
          <w:color w:val="000000"/>
        </w:rPr>
        <w:t>Zamanian,M</w:t>
      </w:r>
      <w:proofErr w:type="spellEnd"/>
      <w:r>
        <w:rPr>
          <w:color w:val="000000"/>
        </w:rPr>
        <w:t>.</w:t>
      </w:r>
      <w:proofErr w:type="gramEnd"/>
      <w:r>
        <w:rPr>
          <w:color w:val="000000"/>
        </w:rPr>
        <w:t xml:space="preserve">, </w:t>
      </w:r>
      <w:proofErr w:type="spellStart"/>
      <w:r>
        <w:rPr>
          <w:color w:val="000000"/>
        </w:rPr>
        <w:t>Cook,D.E</w:t>
      </w:r>
      <w:proofErr w:type="spellEnd"/>
      <w:r>
        <w:rPr>
          <w:color w:val="000000"/>
        </w:rPr>
        <w:t xml:space="preserve">., </w:t>
      </w:r>
      <w:proofErr w:type="spellStart"/>
      <w:r>
        <w:rPr>
          <w:color w:val="000000"/>
        </w:rPr>
        <w:t>Zdraljevic,S</w:t>
      </w:r>
      <w:proofErr w:type="spellEnd"/>
      <w:r>
        <w:rPr>
          <w:color w:val="000000"/>
        </w:rPr>
        <w:t xml:space="preserve">., </w:t>
      </w:r>
      <w:proofErr w:type="spellStart"/>
      <w:r>
        <w:rPr>
          <w:color w:val="000000"/>
        </w:rPr>
        <w:t>Brady,S.C</w:t>
      </w:r>
      <w:proofErr w:type="spellEnd"/>
      <w:r>
        <w:rPr>
          <w:color w:val="000000"/>
        </w:rPr>
        <w:t xml:space="preserve">., </w:t>
      </w:r>
      <w:proofErr w:type="spellStart"/>
      <w:r>
        <w:rPr>
          <w:color w:val="000000"/>
        </w:rPr>
        <w:t>Lee,D</w:t>
      </w:r>
      <w:proofErr w:type="spellEnd"/>
      <w:r>
        <w:rPr>
          <w:color w:val="000000"/>
        </w:rPr>
        <w:t xml:space="preserve">., </w:t>
      </w:r>
      <w:proofErr w:type="spellStart"/>
      <w:r>
        <w:rPr>
          <w:color w:val="000000"/>
        </w:rPr>
        <w:t>Lee,J</w:t>
      </w:r>
      <w:proofErr w:type="spellEnd"/>
      <w:r>
        <w:rPr>
          <w:color w:val="000000"/>
        </w:rPr>
        <w:t xml:space="preserve">. and </w:t>
      </w:r>
      <w:proofErr w:type="spellStart"/>
      <w:r>
        <w:rPr>
          <w:color w:val="000000"/>
        </w:rPr>
        <w:t>Andersen,E.C</w:t>
      </w:r>
      <w:proofErr w:type="spellEnd"/>
      <w:r>
        <w:rPr>
          <w:color w:val="000000"/>
        </w:rPr>
        <w:t xml:space="preserve">. (2018) Discovery of genomic intervals that underlie nematode responses to benzimidazoles. </w:t>
      </w:r>
      <w:proofErr w:type="spellStart"/>
      <w:r>
        <w:rPr>
          <w:i/>
          <w:color w:val="000000"/>
        </w:rPr>
        <w:t>PLoS</w:t>
      </w:r>
      <w:proofErr w:type="spellEnd"/>
      <w:r>
        <w:rPr>
          <w:i/>
          <w:color w:val="000000"/>
        </w:rPr>
        <w:t xml:space="preserve"> </w:t>
      </w:r>
      <w:proofErr w:type="spellStart"/>
      <w:r>
        <w:rPr>
          <w:i/>
          <w:color w:val="000000"/>
        </w:rPr>
        <w:t>Negl</w:t>
      </w:r>
      <w:proofErr w:type="spellEnd"/>
      <w:r>
        <w:rPr>
          <w:i/>
          <w:color w:val="000000"/>
        </w:rPr>
        <w:t>. Trop. Dis.</w:t>
      </w:r>
      <w:r>
        <w:rPr>
          <w:color w:val="000000"/>
        </w:rPr>
        <w:t xml:space="preserve">, </w:t>
      </w:r>
      <w:r>
        <w:rPr>
          <w:b/>
          <w:color w:val="000000"/>
        </w:rPr>
        <w:t>12</w:t>
      </w:r>
      <w:r>
        <w:rPr>
          <w:color w:val="000000"/>
        </w:rPr>
        <w:t>, e0006368.</w:t>
      </w:r>
    </w:p>
    <w:p w14:paraId="2099A360" w14:textId="7FE5D2F2"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23. </w:t>
      </w:r>
      <w:proofErr w:type="spellStart"/>
      <w:proofErr w:type="gramStart"/>
      <w:r>
        <w:rPr>
          <w:color w:val="000000"/>
        </w:rPr>
        <w:t>Thomas,C.G</w:t>
      </w:r>
      <w:proofErr w:type="spellEnd"/>
      <w:r>
        <w:rPr>
          <w:color w:val="000000"/>
        </w:rPr>
        <w:t>.</w:t>
      </w:r>
      <w:proofErr w:type="gramEnd"/>
      <w:r>
        <w:rPr>
          <w:color w:val="000000"/>
        </w:rPr>
        <w:t xml:space="preserve">, </w:t>
      </w:r>
      <w:proofErr w:type="spellStart"/>
      <w:r>
        <w:rPr>
          <w:color w:val="000000"/>
        </w:rPr>
        <w:t>Li,R</w:t>
      </w:r>
      <w:proofErr w:type="spellEnd"/>
      <w:r>
        <w:rPr>
          <w:color w:val="000000"/>
        </w:rPr>
        <w:t xml:space="preserve">., </w:t>
      </w:r>
      <w:proofErr w:type="spellStart"/>
      <w:r>
        <w:rPr>
          <w:color w:val="000000"/>
        </w:rPr>
        <w:t>Smith,H.E</w:t>
      </w:r>
      <w:proofErr w:type="spellEnd"/>
      <w:r>
        <w:rPr>
          <w:color w:val="000000"/>
        </w:rPr>
        <w:t xml:space="preserve">., </w:t>
      </w:r>
      <w:proofErr w:type="spellStart"/>
      <w:r>
        <w:rPr>
          <w:color w:val="000000"/>
        </w:rPr>
        <w:t>Woodruff,G.C</w:t>
      </w:r>
      <w:proofErr w:type="spellEnd"/>
      <w:r>
        <w:rPr>
          <w:color w:val="000000"/>
        </w:rPr>
        <w:t xml:space="preserve">., </w:t>
      </w:r>
      <w:proofErr w:type="spellStart"/>
      <w:r>
        <w:rPr>
          <w:color w:val="000000"/>
        </w:rPr>
        <w:t>Oliver,B</w:t>
      </w:r>
      <w:proofErr w:type="spellEnd"/>
      <w:r>
        <w:rPr>
          <w:color w:val="000000"/>
        </w:rPr>
        <w:t xml:space="preserve">. and </w:t>
      </w:r>
      <w:proofErr w:type="spellStart"/>
      <w:r>
        <w:rPr>
          <w:color w:val="000000"/>
        </w:rPr>
        <w:t>Haag,E.S</w:t>
      </w:r>
      <w:proofErr w:type="spellEnd"/>
      <w:r>
        <w:rPr>
          <w:color w:val="000000"/>
        </w:rPr>
        <w:t xml:space="preserve">. (2012) Simplification and </w:t>
      </w:r>
      <w:proofErr w:type="spellStart"/>
      <w:r>
        <w:rPr>
          <w:color w:val="000000"/>
        </w:rPr>
        <w:t>desexualization</w:t>
      </w:r>
      <w:proofErr w:type="spellEnd"/>
      <w:r>
        <w:rPr>
          <w:color w:val="000000"/>
        </w:rPr>
        <w:t xml:space="preserve"> of gene expression in self-fertile nematodes. </w:t>
      </w:r>
      <w:proofErr w:type="spellStart"/>
      <w:r>
        <w:rPr>
          <w:i/>
          <w:color w:val="000000"/>
        </w:rPr>
        <w:t>Curr</w:t>
      </w:r>
      <w:proofErr w:type="spellEnd"/>
      <w:r>
        <w:rPr>
          <w:i/>
          <w:color w:val="000000"/>
        </w:rPr>
        <w:t>. Biol.</w:t>
      </w:r>
      <w:r>
        <w:rPr>
          <w:color w:val="000000"/>
        </w:rPr>
        <w:t xml:space="preserve">, </w:t>
      </w:r>
      <w:r>
        <w:rPr>
          <w:b/>
          <w:color w:val="000000"/>
        </w:rPr>
        <w:t>22</w:t>
      </w:r>
      <w:r>
        <w:rPr>
          <w:color w:val="000000"/>
        </w:rPr>
        <w:t>, 2167–2172.</w:t>
      </w:r>
    </w:p>
    <w:p w14:paraId="411D53B8" w14:textId="5C748A16"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24. </w:t>
      </w:r>
      <w:proofErr w:type="spellStart"/>
      <w:proofErr w:type="gramStart"/>
      <w:r>
        <w:rPr>
          <w:color w:val="000000"/>
        </w:rPr>
        <w:t>Fierst,J.L</w:t>
      </w:r>
      <w:proofErr w:type="spellEnd"/>
      <w:r>
        <w:rPr>
          <w:color w:val="000000"/>
        </w:rPr>
        <w:t>.</w:t>
      </w:r>
      <w:proofErr w:type="gramEnd"/>
      <w:r>
        <w:rPr>
          <w:color w:val="000000"/>
        </w:rPr>
        <w:t xml:space="preserve">, </w:t>
      </w:r>
      <w:proofErr w:type="spellStart"/>
      <w:r>
        <w:rPr>
          <w:color w:val="000000"/>
        </w:rPr>
        <w:t>Willis,J.H</w:t>
      </w:r>
      <w:proofErr w:type="spellEnd"/>
      <w:r>
        <w:rPr>
          <w:color w:val="000000"/>
        </w:rPr>
        <w:t xml:space="preserve">., </w:t>
      </w:r>
      <w:proofErr w:type="spellStart"/>
      <w:r>
        <w:rPr>
          <w:color w:val="000000"/>
        </w:rPr>
        <w:t>Thomas,C.G</w:t>
      </w:r>
      <w:proofErr w:type="spellEnd"/>
      <w:r>
        <w:rPr>
          <w:color w:val="000000"/>
        </w:rPr>
        <w:t xml:space="preserve">., </w:t>
      </w:r>
      <w:proofErr w:type="spellStart"/>
      <w:r>
        <w:rPr>
          <w:color w:val="000000"/>
        </w:rPr>
        <w:t>Wang,W</w:t>
      </w:r>
      <w:proofErr w:type="spellEnd"/>
      <w:r>
        <w:rPr>
          <w:color w:val="000000"/>
        </w:rPr>
        <w:t xml:space="preserve">., </w:t>
      </w:r>
      <w:proofErr w:type="spellStart"/>
      <w:r>
        <w:rPr>
          <w:color w:val="000000"/>
        </w:rPr>
        <w:t>Reynolds,R.M</w:t>
      </w:r>
      <w:proofErr w:type="spellEnd"/>
      <w:r>
        <w:rPr>
          <w:color w:val="000000"/>
        </w:rPr>
        <w:t xml:space="preserve">., </w:t>
      </w:r>
      <w:proofErr w:type="spellStart"/>
      <w:r>
        <w:rPr>
          <w:color w:val="000000"/>
        </w:rPr>
        <w:t>Ahearne,T.E</w:t>
      </w:r>
      <w:proofErr w:type="spellEnd"/>
      <w:r>
        <w:rPr>
          <w:color w:val="000000"/>
        </w:rPr>
        <w:t xml:space="preserve">., </w:t>
      </w:r>
      <w:proofErr w:type="spellStart"/>
      <w:r>
        <w:rPr>
          <w:color w:val="000000"/>
        </w:rPr>
        <w:t>Cutter,A.D</w:t>
      </w:r>
      <w:proofErr w:type="spellEnd"/>
      <w:r>
        <w:rPr>
          <w:color w:val="000000"/>
        </w:rPr>
        <w:t xml:space="preserve">. and </w:t>
      </w:r>
      <w:proofErr w:type="spellStart"/>
      <w:r>
        <w:rPr>
          <w:color w:val="000000"/>
        </w:rPr>
        <w:t>Phillips,P.C</w:t>
      </w:r>
      <w:proofErr w:type="spellEnd"/>
      <w:r>
        <w:rPr>
          <w:color w:val="000000"/>
        </w:rPr>
        <w:t xml:space="preserve">. (2015) Reproductive Mode and the Evolution of Genome Size and Structure in Caenorhabditis Nematodes. </w:t>
      </w:r>
      <w:proofErr w:type="spellStart"/>
      <w:r>
        <w:rPr>
          <w:i/>
          <w:color w:val="000000"/>
        </w:rPr>
        <w:t>PLoS</w:t>
      </w:r>
      <w:proofErr w:type="spellEnd"/>
      <w:r>
        <w:rPr>
          <w:i/>
          <w:color w:val="000000"/>
        </w:rPr>
        <w:t xml:space="preserve"> Genet.</w:t>
      </w:r>
      <w:r>
        <w:rPr>
          <w:color w:val="000000"/>
        </w:rPr>
        <w:t xml:space="preserve">, </w:t>
      </w:r>
      <w:r>
        <w:rPr>
          <w:b/>
          <w:color w:val="000000"/>
        </w:rPr>
        <w:t>11</w:t>
      </w:r>
      <w:r>
        <w:rPr>
          <w:color w:val="000000"/>
        </w:rPr>
        <w:t>, e1005323.</w:t>
      </w:r>
    </w:p>
    <w:p w14:paraId="1D219C60" w14:textId="30488D42"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25. </w:t>
      </w:r>
      <w:proofErr w:type="spellStart"/>
      <w:proofErr w:type="gramStart"/>
      <w:r>
        <w:rPr>
          <w:color w:val="000000"/>
        </w:rPr>
        <w:t>Kanzaki,N</w:t>
      </w:r>
      <w:proofErr w:type="spellEnd"/>
      <w:r>
        <w:rPr>
          <w:color w:val="000000"/>
        </w:rPr>
        <w:t>.</w:t>
      </w:r>
      <w:proofErr w:type="gramEnd"/>
      <w:r>
        <w:rPr>
          <w:color w:val="000000"/>
        </w:rPr>
        <w:t xml:space="preserve">, </w:t>
      </w:r>
      <w:proofErr w:type="spellStart"/>
      <w:r>
        <w:rPr>
          <w:color w:val="000000"/>
        </w:rPr>
        <w:t>Tsai,I.J</w:t>
      </w:r>
      <w:proofErr w:type="spellEnd"/>
      <w:r>
        <w:rPr>
          <w:color w:val="000000"/>
        </w:rPr>
        <w:t xml:space="preserve">., </w:t>
      </w:r>
      <w:proofErr w:type="spellStart"/>
      <w:r>
        <w:rPr>
          <w:color w:val="000000"/>
        </w:rPr>
        <w:t>Tanaka,R</w:t>
      </w:r>
      <w:proofErr w:type="spellEnd"/>
      <w:r>
        <w:rPr>
          <w:color w:val="000000"/>
        </w:rPr>
        <w:t xml:space="preserve">., </w:t>
      </w:r>
      <w:proofErr w:type="spellStart"/>
      <w:r>
        <w:rPr>
          <w:color w:val="000000"/>
        </w:rPr>
        <w:t>Hunt,V.L</w:t>
      </w:r>
      <w:proofErr w:type="spellEnd"/>
      <w:r>
        <w:rPr>
          <w:color w:val="000000"/>
        </w:rPr>
        <w:t xml:space="preserve">., </w:t>
      </w:r>
      <w:proofErr w:type="spellStart"/>
      <w:r>
        <w:rPr>
          <w:color w:val="000000"/>
        </w:rPr>
        <w:t>Liu,D</w:t>
      </w:r>
      <w:proofErr w:type="spellEnd"/>
      <w:r>
        <w:rPr>
          <w:color w:val="000000"/>
        </w:rPr>
        <w:t xml:space="preserve">., </w:t>
      </w:r>
      <w:proofErr w:type="spellStart"/>
      <w:r>
        <w:rPr>
          <w:color w:val="000000"/>
        </w:rPr>
        <w:t>Tsuyama,K</w:t>
      </w:r>
      <w:proofErr w:type="spellEnd"/>
      <w:r>
        <w:rPr>
          <w:color w:val="000000"/>
        </w:rPr>
        <w:t xml:space="preserve">., </w:t>
      </w:r>
      <w:proofErr w:type="spellStart"/>
      <w:r>
        <w:rPr>
          <w:color w:val="000000"/>
        </w:rPr>
        <w:t>Maeda,Y</w:t>
      </w:r>
      <w:proofErr w:type="spellEnd"/>
      <w:r>
        <w:rPr>
          <w:color w:val="000000"/>
        </w:rPr>
        <w:t xml:space="preserve">., </w:t>
      </w:r>
      <w:proofErr w:type="spellStart"/>
      <w:r>
        <w:rPr>
          <w:color w:val="000000"/>
        </w:rPr>
        <w:t>Namai,S</w:t>
      </w:r>
      <w:proofErr w:type="spellEnd"/>
      <w:r>
        <w:rPr>
          <w:color w:val="000000"/>
        </w:rPr>
        <w:t xml:space="preserve">., </w:t>
      </w:r>
      <w:proofErr w:type="spellStart"/>
      <w:r>
        <w:rPr>
          <w:color w:val="000000"/>
        </w:rPr>
        <w:t>Kumagai,R</w:t>
      </w:r>
      <w:proofErr w:type="spellEnd"/>
      <w:r>
        <w:rPr>
          <w:color w:val="000000"/>
        </w:rPr>
        <w:t xml:space="preserve">., </w:t>
      </w:r>
      <w:proofErr w:type="spellStart"/>
      <w:r>
        <w:rPr>
          <w:color w:val="000000"/>
        </w:rPr>
        <w:t>Tracey,A</w:t>
      </w:r>
      <w:proofErr w:type="spellEnd"/>
      <w:r>
        <w:rPr>
          <w:color w:val="000000"/>
        </w:rPr>
        <w:t xml:space="preserve">., </w:t>
      </w:r>
      <w:r>
        <w:rPr>
          <w:i/>
          <w:color w:val="000000"/>
        </w:rPr>
        <w:t>et al.</w:t>
      </w:r>
      <w:r>
        <w:rPr>
          <w:color w:val="000000"/>
        </w:rPr>
        <w:t xml:space="preserve"> (2018) Biology and genome of a newly discovered sibling species of Caenorhabditis elegans. </w:t>
      </w:r>
      <w:r>
        <w:rPr>
          <w:i/>
          <w:color w:val="000000"/>
        </w:rPr>
        <w:t xml:space="preserve">Nat. </w:t>
      </w:r>
      <w:proofErr w:type="spellStart"/>
      <w:r>
        <w:rPr>
          <w:i/>
          <w:color w:val="000000"/>
        </w:rPr>
        <w:t>Commun</w:t>
      </w:r>
      <w:proofErr w:type="spellEnd"/>
      <w:r>
        <w:rPr>
          <w:i/>
          <w:color w:val="000000"/>
        </w:rPr>
        <w:t>.</w:t>
      </w:r>
      <w:r>
        <w:rPr>
          <w:color w:val="000000"/>
        </w:rPr>
        <w:t xml:space="preserve">, </w:t>
      </w:r>
      <w:r>
        <w:rPr>
          <w:b/>
          <w:color w:val="000000"/>
        </w:rPr>
        <w:t>9</w:t>
      </w:r>
      <w:r>
        <w:rPr>
          <w:color w:val="000000"/>
        </w:rPr>
        <w:t>, 3216.</w:t>
      </w:r>
    </w:p>
    <w:p w14:paraId="2D78E33F" w14:textId="5EB67FA8"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26. </w:t>
      </w:r>
      <w:proofErr w:type="spellStart"/>
      <w:proofErr w:type="gramStart"/>
      <w:r>
        <w:rPr>
          <w:color w:val="000000"/>
        </w:rPr>
        <w:t>Yin,D</w:t>
      </w:r>
      <w:proofErr w:type="spellEnd"/>
      <w:r>
        <w:rPr>
          <w:color w:val="000000"/>
        </w:rPr>
        <w:t>.</w:t>
      </w:r>
      <w:proofErr w:type="gramEnd"/>
      <w:r>
        <w:rPr>
          <w:color w:val="000000"/>
        </w:rPr>
        <w:t xml:space="preserve">, </w:t>
      </w:r>
      <w:proofErr w:type="spellStart"/>
      <w:r>
        <w:rPr>
          <w:color w:val="000000"/>
        </w:rPr>
        <w:t>Schwarz,E.M</w:t>
      </w:r>
      <w:proofErr w:type="spellEnd"/>
      <w:r>
        <w:rPr>
          <w:color w:val="000000"/>
        </w:rPr>
        <w:t xml:space="preserve">., </w:t>
      </w:r>
      <w:proofErr w:type="spellStart"/>
      <w:r>
        <w:rPr>
          <w:color w:val="000000"/>
        </w:rPr>
        <w:t>Thomas,C.G</w:t>
      </w:r>
      <w:proofErr w:type="spellEnd"/>
      <w:r>
        <w:rPr>
          <w:color w:val="000000"/>
        </w:rPr>
        <w:t xml:space="preserve">., </w:t>
      </w:r>
      <w:proofErr w:type="spellStart"/>
      <w:r>
        <w:rPr>
          <w:color w:val="000000"/>
        </w:rPr>
        <w:t>Felde,R.L</w:t>
      </w:r>
      <w:proofErr w:type="spellEnd"/>
      <w:r>
        <w:rPr>
          <w:color w:val="000000"/>
        </w:rPr>
        <w:t xml:space="preserve">., </w:t>
      </w:r>
      <w:proofErr w:type="spellStart"/>
      <w:r>
        <w:rPr>
          <w:color w:val="000000"/>
        </w:rPr>
        <w:t>Korf,I.F</w:t>
      </w:r>
      <w:proofErr w:type="spellEnd"/>
      <w:r>
        <w:rPr>
          <w:color w:val="000000"/>
        </w:rPr>
        <w:t xml:space="preserve">., </w:t>
      </w:r>
      <w:proofErr w:type="spellStart"/>
      <w:r>
        <w:rPr>
          <w:color w:val="000000"/>
        </w:rPr>
        <w:t>Cutter,A.D</w:t>
      </w:r>
      <w:proofErr w:type="spellEnd"/>
      <w:r>
        <w:rPr>
          <w:color w:val="000000"/>
        </w:rPr>
        <w:t xml:space="preserve">., </w:t>
      </w:r>
      <w:proofErr w:type="spellStart"/>
      <w:r>
        <w:rPr>
          <w:color w:val="000000"/>
        </w:rPr>
        <w:t>Schartner,C.M</w:t>
      </w:r>
      <w:proofErr w:type="spellEnd"/>
      <w:r>
        <w:rPr>
          <w:color w:val="000000"/>
        </w:rPr>
        <w:t xml:space="preserve">., </w:t>
      </w:r>
      <w:proofErr w:type="spellStart"/>
      <w:r>
        <w:rPr>
          <w:color w:val="000000"/>
        </w:rPr>
        <w:t>Ralston,E.J</w:t>
      </w:r>
      <w:proofErr w:type="spellEnd"/>
      <w:r>
        <w:rPr>
          <w:color w:val="000000"/>
        </w:rPr>
        <w:t xml:space="preserve">., </w:t>
      </w:r>
      <w:proofErr w:type="spellStart"/>
      <w:r>
        <w:rPr>
          <w:color w:val="000000"/>
        </w:rPr>
        <w:t>Meyer,B.J</w:t>
      </w:r>
      <w:proofErr w:type="spellEnd"/>
      <w:r>
        <w:rPr>
          <w:color w:val="000000"/>
        </w:rPr>
        <w:t xml:space="preserve">. and </w:t>
      </w:r>
      <w:proofErr w:type="spellStart"/>
      <w:r>
        <w:rPr>
          <w:color w:val="000000"/>
        </w:rPr>
        <w:t>Haag,E.S</w:t>
      </w:r>
      <w:proofErr w:type="spellEnd"/>
      <w:r>
        <w:rPr>
          <w:color w:val="000000"/>
        </w:rPr>
        <w:t xml:space="preserve">. (2018) Rapid genome shrinkage in a self-fertile nematode reveals sperm competition proteins. </w:t>
      </w:r>
      <w:r>
        <w:rPr>
          <w:i/>
          <w:color w:val="000000"/>
        </w:rPr>
        <w:t>Science</w:t>
      </w:r>
      <w:r>
        <w:rPr>
          <w:color w:val="000000"/>
        </w:rPr>
        <w:t xml:space="preserve">, </w:t>
      </w:r>
      <w:r>
        <w:rPr>
          <w:b/>
          <w:color w:val="000000"/>
        </w:rPr>
        <w:t>359</w:t>
      </w:r>
      <w:r>
        <w:rPr>
          <w:color w:val="000000"/>
        </w:rPr>
        <w:t>, 55–61.</w:t>
      </w:r>
    </w:p>
    <w:p w14:paraId="11B2AF99" w14:textId="7C874514"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27. </w:t>
      </w:r>
      <w:proofErr w:type="spellStart"/>
      <w:proofErr w:type="gramStart"/>
      <w:r>
        <w:rPr>
          <w:color w:val="000000"/>
        </w:rPr>
        <w:t>Stevens,L</w:t>
      </w:r>
      <w:proofErr w:type="spellEnd"/>
      <w:r>
        <w:rPr>
          <w:color w:val="000000"/>
        </w:rPr>
        <w:t>.</w:t>
      </w:r>
      <w:proofErr w:type="gramEnd"/>
      <w:r>
        <w:rPr>
          <w:color w:val="000000"/>
        </w:rPr>
        <w:t xml:space="preserve">, </w:t>
      </w:r>
      <w:proofErr w:type="spellStart"/>
      <w:r>
        <w:rPr>
          <w:color w:val="000000"/>
        </w:rPr>
        <w:t>Félix,M</w:t>
      </w:r>
      <w:proofErr w:type="spellEnd"/>
      <w:r>
        <w:rPr>
          <w:color w:val="000000"/>
        </w:rPr>
        <w:t xml:space="preserve">.-A., </w:t>
      </w:r>
      <w:proofErr w:type="spellStart"/>
      <w:r>
        <w:rPr>
          <w:color w:val="000000"/>
        </w:rPr>
        <w:t>Beltran,T</w:t>
      </w:r>
      <w:proofErr w:type="spellEnd"/>
      <w:r>
        <w:rPr>
          <w:color w:val="000000"/>
        </w:rPr>
        <w:t xml:space="preserve">., </w:t>
      </w:r>
      <w:proofErr w:type="spellStart"/>
      <w:r>
        <w:rPr>
          <w:color w:val="000000"/>
        </w:rPr>
        <w:t>Braendle,C</w:t>
      </w:r>
      <w:proofErr w:type="spellEnd"/>
      <w:r>
        <w:rPr>
          <w:color w:val="000000"/>
        </w:rPr>
        <w:t xml:space="preserve">., </w:t>
      </w:r>
      <w:proofErr w:type="spellStart"/>
      <w:r>
        <w:rPr>
          <w:color w:val="000000"/>
        </w:rPr>
        <w:t>Caurcel,C</w:t>
      </w:r>
      <w:proofErr w:type="spellEnd"/>
      <w:r>
        <w:rPr>
          <w:color w:val="000000"/>
        </w:rPr>
        <w:t xml:space="preserve">., </w:t>
      </w:r>
      <w:proofErr w:type="spellStart"/>
      <w:r>
        <w:rPr>
          <w:color w:val="000000"/>
        </w:rPr>
        <w:t>Fausett,S</w:t>
      </w:r>
      <w:proofErr w:type="spellEnd"/>
      <w:r>
        <w:rPr>
          <w:color w:val="000000"/>
        </w:rPr>
        <w:t xml:space="preserve">., </w:t>
      </w:r>
      <w:proofErr w:type="spellStart"/>
      <w:r>
        <w:rPr>
          <w:color w:val="000000"/>
        </w:rPr>
        <w:t>Fitch,D</w:t>
      </w:r>
      <w:proofErr w:type="spellEnd"/>
      <w:r>
        <w:rPr>
          <w:color w:val="000000"/>
        </w:rPr>
        <w:t xml:space="preserve">., </w:t>
      </w:r>
      <w:proofErr w:type="spellStart"/>
      <w:r>
        <w:rPr>
          <w:color w:val="000000"/>
        </w:rPr>
        <w:t>Frézal,L</w:t>
      </w:r>
      <w:proofErr w:type="spellEnd"/>
      <w:r>
        <w:rPr>
          <w:color w:val="000000"/>
        </w:rPr>
        <w:t xml:space="preserve">., </w:t>
      </w:r>
      <w:proofErr w:type="spellStart"/>
      <w:r>
        <w:rPr>
          <w:color w:val="000000"/>
        </w:rPr>
        <w:t>Gosse,C</w:t>
      </w:r>
      <w:proofErr w:type="spellEnd"/>
      <w:r>
        <w:rPr>
          <w:color w:val="000000"/>
        </w:rPr>
        <w:t xml:space="preserve">., </w:t>
      </w:r>
      <w:proofErr w:type="spellStart"/>
      <w:r>
        <w:rPr>
          <w:color w:val="000000"/>
        </w:rPr>
        <w:t>Kaur,T</w:t>
      </w:r>
      <w:proofErr w:type="spellEnd"/>
      <w:r>
        <w:rPr>
          <w:color w:val="000000"/>
        </w:rPr>
        <w:t xml:space="preserve">., </w:t>
      </w:r>
      <w:r>
        <w:rPr>
          <w:i/>
          <w:color w:val="000000"/>
        </w:rPr>
        <w:t>et al.</w:t>
      </w:r>
      <w:r>
        <w:rPr>
          <w:color w:val="000000"/>
        </w:rPr>
        <w:t xml:space="preserve"> (2019) Comparative genomics of 10 new Caenorhabditis species. </w:t>
      </w:r>
      <w:r>
        <w:rPr>
          <w:i/>
          <w:color w:val="000000"/>
        </w:rPr>
        <w:t>Evolution Letters</w:t>
      </w:r>
      <w:r>
        <w:rPr>
          <w:color w:val="000000"/>
        </w:rPr>
        <w:t xml:space="preserve">, </w:t>
      </w:r>
      <w:r>
        <w:rPr>
          <w:b/>
          <w:color w:val="000000"/>
        </w:rPr>
        <w:t>3</w:t>
      </w:r>
      <w:r>
        <w:rPr>
          <w:color w:val="000000"/>
        </w:rPr>
        <w:t>, 217–236.</w:t>
      </w:r>
    </w:p>
    <w:p w14:paraId="0F072D8B" w14:textId="6781F066"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28. </w:t>
      </w:r>
      <w:proofErr w:type="spellStart"/>
      <w:proofErr w:type="gramStart"/>
      <w:r>
        <w:rPr>
          <w:color w:val="000000"/>
        </w:rPr>
        <w:t>Stein,L.D</w:t>
      </w:r>
      <w:proofErr w:type="spellEnd"/>
      <w:r>
        <w:rPr>
          <w:color w:val="000000"/>
        </w:rPr>
        <w:t>.</w:t>
      </w:r>
      <w:proofErr w:type="gramEnd"/>
      <w:r>
        <w:rPr>
          <w:color w:val="000000"/>
        </w:rPr>
        <w:t xml:space="preserve">, </w:t>
      </w:r>
      <w:proofErr w:type="spellStart"/>
      <w:r>
        <w:rPr>
          <w:color w:val="000000"/>
        </w:rPr>
        <w:t>Bao,Z</w:t>
      </w:r>
      <w:proofErr w:type="spellEnd"/>
      <w:r>
        <w:rPr>
          <w:color w:val="000000"/>
        </w:rPr>
        <w:t xml:space="preserve">., </w:t>
      </w:r>
      <w:proofErr w:type="spellStart"/>
      <w:r>
        <w:rPr>
          <w:color w:val="000000"/>
        </w:rPr>
        <w:t>Blasiar,D</w:t>
      </w:r>
      <w:proofErr w:type="spellEnd"/>
      <w:r>
        <w:rPr>
          <w:color w:val="000000"/>
        </w:rPr>
        <w:t xml:space="preserve">., </w:t>
      </w:r>
      <w:proofErr w:type="spellStart"/>
      <w:r>
        <w:rPr>
          <w:color w:val="000000"/>
        </w:rPr>
        <w:t>Blumenthal,T</w:t>
      </w:r>
      <w:proofErr w:type="spellEnd"/>
      <w:r>
        <w:rPr>
          <w:color w:val="000000"/>
        </w:rPr>
        <w:t xml:space="preserve">., </w:t>
      </w:r>
      <w:proofErr w:type="spellStart"/>
      <w:r>
        <w:rPr>
          <w:color w:val="000000"/>
        </w:rPr>
        <w:t>Brent,M.R</w:t>
      </w:r>
      <w:proofErr w:type="spellEnd"/>
      <w:r>
        <w:rPr>
          <w:color w:val="000000"/>
        </w:rPr>
        <w:t xml:space="preserve">., </w:t>
      </w:r>
      <w:proofErr w:type="spellStart"/>
      <w:r>
        <w:rPr>
          <w:color w:val="000000"/>
        </w:rPr>
        <w:t>Chen,N</w:t>
      </w:r>
      <w:proofErr w:type="spellEnd"/>
      <w:r>
        <w:rPr>
          <w:color w:val="000000"/>
        </w:rPr>
        <w:t xml:space="preserve">., </w:t>
      </w:r>
      <w:proofErr w:type="spellStart"/>
      <w:r>
        <w:rPr>
          <w:color w:val="000000"/>
        </w:rPr>
        <w:t>Chinwalla,A</w:t>
      </w:r>
      <w:proofErr w:type="spellEnd"/>
      <w:r>
        <w:rPr>
          <w:color w:val="000000"/>
        </w:rPr>
        <w:t xml:space="preserve">., </w:t>
      </w:r>
      <w:proofErr w:type="spellStart"/>
      <w:r>
        <w:rPr>
          <w:color w:val="000000"/>
        </w:rPr>
        <w:t>Clarke,L</w:t>
      </w:r>
      <w:proofErr w:type="spellEnd"/>
      <w:r>
        <w:rPr>
          <w:color w:val="000000"/>
        </w:rPr>
        <w:t xml:space="preserve">., </w:t>
      </w:r>
      <w:proofErr w:type="spellStart"/>
      <w:r>
        <w:rPr>
          <w:color w:val="000000"/>
        </w:rPr>
        <w:t>Clee,C</w:t>
      </w:r>
      <w:proofErr w:type="spellEnd"/>
      <w:r>
        <w:rPr>
          <w:color w:val="000000"/>
        </w:rPr>
        <w:t xml:space="preserve">., </w:t>
      </w:r>
      <w:proofErr w:type="spellStart"/>
      <w:r>
        <w:rPr>
          <w:color w:val="000000"/>
        </w:rPr>
        <w:t>Coghlan,A</w:t>
      </w:r>
      <w:proofErr w:type="spellEnd"/>
      <w:r>
        <w:rPr>
          <w:color w:val="000000"/>
        </w:rPr>
        <w:t xml:space="preserve">., </w:t>
      </w:r>
      <w:r>
        <w:rPr>
          <w:i/>
          <w:color w:val="000000"/>
        </w:rPr>
        <w:t>et al.</w:t>
      </w:r>
      <w:r>
        <w:rPr>
          <w:color w:val="000000"/>
        </w:rPr>
        <w:t xml:space="preserve"> (2003) The genome sequence of Caenorhabditis </w:t>
      </w:r>
      <w:proofErr w:type="spellStart"/>
      <w:r>
        <w:rPr>
          <w:color w:val="000000"/>
        </w:rPr>
        <w:t>briggsae</w:t>
      </w:r>
      <w:proofErr w:type="spellEnd"/>
      <w:r>
        <w:rPr>
          <w:color w:val="000000"/>
        </w:rPr>
        <w:t xml:space="preserve">: a platform for comparative genomics. </w:t>
      </w:r>
      <w:proofErr w:type="spellStart"/>
      <w:r>
        <w:rPr>
          <w:i/>
          <w:color w:val="000000"/>
        </w:rPr>
        <w:t>PLoS</w:t>
      </w:r>
      <w:proofErr w:type="spellEnd"/>
      <w:r>
        <w:rPr>
          <w:i/>
          <w:color w:val="000000"/>
        </w:rPr>
        <w:t xml:space="preserve"> Biol.</w:t>
      </w:r>
      <w:r>
        <w:rPr>
          <w:color w:val="000000"/>
        </w:rPr>
        <w:t xml:space="preserve">, </w:t>
      </w:r>
      <w:r>
        <w:rPr>
          <w:b/>
          <w:color w:val="000000"/>
        </w:rPr>
        <w:t>1</w:t>
      </w:r>
      <w:r>
        <w:rPr>
          <w:color w:val="000000"/>
        </w:rPr>
        <w:t>, E45.</w:t>
      </w:r>
    </w:p>
    <w:p w14:paraId="216AE060" w14:textId="7F97CFF6"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29. </w:t>
      </w:r>
      <w:proofErr w:type="spellStart"/>
      <w:proofErr w:type="gramStart"/>
      <w:r>
        <w:rPr>
          <w:color w:val="000000"/>
        </w:rPr>
        <w:t>Stevens,L</w:t>
      </w:r>
      <w:proofErr w:type="spellEnd"/>
      <w:r>
        <w:rPr>
          <w:color w:val="000000"/>
        </w:rPr>
        <w:t>.</w:t>
      </w:r>
      <w:proofErr w:type="gramEnd"/>
      <w:r>
        <w:rPr>
          <w:color w:val="000000"/>
        </w:rPr>
        <w:t xml:space="preserve">, </w:t>
      </w:r>
      <w:proofErr w:type="spellStart"/>
      <w:r>
        <w:rPr>
          <w:color w:val="000000"/>
        </w:rPr>
        <w:t>Moya,N.D</w:t>
      </w:r>
      <w:proofErr w:type="spellEnd"/>
      <w:r>
        <w:rPr>
          <w:color w:val="000000"/>
        </w:rPr>
        <w:t xml:space="preserve">., </w:t>
      </w:r>
      <w:proofErr w:type="spellStart"/>
      <w:r>
        <w:rPr>
          <w:color w:val="000000"/>
        </w:rPr>
        <w:t>Tanny,R.E</w:t>
      </w:r>
      <w:proofErr w:type="spellEnd"/>
      <w:r>
        <w:rPr>
          <w:color w:val="000000"/>
        </w:rPr>
        <w:t xml:space="preserve">., </w:t>
      </w:r>
      <w:proofErr w:type="spellStart"/>
      <w:r>
        <w:rPr>
          <w:color w:val="000000"/>
        </w:rPr>
        <w:t>Gibson,S.B</w:t>
      </w:r>
      <w:proofErr w:type="spellEnd"/>
      <w:r>
        <w:rPr>
          <w:color w:val="000000"/>
        </w:rPr>
        <w:t xml:space="preserve">., </w:t>
      </w:r>
      <w:proofErr w:type="spellStart"/>
      <w:r>
        <w:rPr>
          <w:color w:val="000000"/>
        </w:rPr>
        <w:t>Tracey,A</w:t>
      </w:r>
      <w:proofErr w:type="spellEnd"/>
      <w:r>
        <w:rPr>
          <w:color w:val="000000"/>
        </w:rPr>
        <w:t xml:space="preserve">., </w:t>
      </w:r>
      <w:proofErr w:type="spellStart"/>
      <w:r>
        <w:rPr>
          <w:color w:val="000000"/>
        </w:rPr>
        <w:t>Na,H</w:t>
      </w:r>
      <w:proofErr w:type="spellEnd"/>
      <w:r>
        <w:rPr>
          <w:color w:val="000000"/>
        </w:rPr>
        <w:t xml:space="preserve">., </w:t>
      </w:r>
      <w:proofErr w:type="spellStart"/>
      <w:r>
        <w:rPr>
          <w:color w:val="000000"/>
        </w:rPr>
        <w:t>Chitrakar,R</w:t>
      </w:r>
      <w:proofErr w:type="spellEnd"/>
      <w:r>
        <w:rPr>
          <w:color w:val="000000"/>
        </w:rPr>
        <w:t xml:space="preserve">., </w:t>
      </w:r>
      <w:proofErr w:type="spellStart"/>
      <w:r>
        <w:rPr>
          <w:color w:val="000000"/>
        </w:rPr>
        <w:t>Dekker,J</w:t>
      </w:r>
      <w:proofErr w:type="spellEnd"/>
      <w:r>
        <w:rPr>
          <w:color w:val="000000"/>
        </w:rPr>
        <w:t xml:space="preserve">., </w:t>
      </w:r>
      <w:proofErr w:type="spellStart"/>
      <w:r>
        <w:rPr>
          <w:color w:val="000000"/>
        </w:rPr>
        <w:t>Walhout,A.J.M</w:t>
      </w:r>
      <w:proofErr w:type="spellEnd"/>
      <w:r>
        <w:rPr>
          <w:color w:val="000000"/>
        </w:rPr>
        <w:t xml:space="preserve">., </w:t>
      </w:r>
      <w:proofErr w:type="spellStart"/>
      <w:r>
        <w:rPr>
          <w:color w:val="000000"/>
        </w:rPr>
        <w:t>Baugh,L.R</w:t>
      </w:r>
      <w:proofErr w:type="spellEnd"/>
      <w:r>
        <w:rPr>
          <w:color w:val="000000"/>
        </w:rPr>
        <w:t xml:space="preserve">., </w:t>
      </w:r>
      <w:r>
        <w:rPr>
          <w:i/>
          <w:color w:val="000000"/>
        </w:rPr>
        <w:t>et al.</w:t>
      </w:r>
      <w:r>
        <w:rPr>
          <w:color w:val="000000"/>
        </w:rPr>
        <w:t xml:space="preserve"> (2022) Chromosome-Level Reference Genomes for Two Strains of Caenorhabditis </w:t>
      </w:r>
      <w:proofErr w:type="spellStart"/>
      <w:r>
        <w:rPr>
          <w:color w:val="000000"/>
        </w:rPr>
        <w:t>briggsae</w:t>
      </w:r>
      <w:proofErr w:type="spellEnd"/>
      <w:r>
        <w:rPr>
          <w:color w:val="000000"/>
        </w:rPr>
        <w:t xml:space="preserve">: An Improved Platform for Comparative Genomics. </w:t>
      </w:r>
      <w:r>
        <w:rPr>
          <w:i/>
          <w:color w:val="000000"/>
        </w:rPr>
        <w:t xml:space="preserve">Genome Biol. </w:t>
      </w:r>
      <w:proofErr w:type="spellStart"/>
      <w:r>
        <w:rPr>
          <w:i/>
          <w:color w:val="000000"/>
        </w:rPr>
        <w:t>Evol</w:t>
      </w:r>
      <w:proofErr w:type="spellEnd"/>
      <w:r>
        <w:rPr>
          <w:i/>
          <w:color w:val="000000"/>
        </w:rPr>
        <w:t>.</w:t>
      </w:r>
      <w:r>
        <w:rPr>
          <w:color w:val="000000"/>
        </w:rPr>
        <w:t xml:space="preserve">, </w:t>
      </w:r>
      <w:r>
        <w:rPr>
          <w:b/>
          <w:color w:val="000000"/>
        </w:rPr>
        <w:t>14</w:t>
      </w:r>
      <w:r>
        <w:rPr>
          <w:color w:val="000000"/>
        </w:rPr>
        <w:t>.</w:t>
      </w:r>
    </w:p>
    <w:p w14:paraId="1C2E832A" w14:textId="21C6A088"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lastRenderedPageBreak/>
        <w:t xml:space="preserve">30. </w:t>
      </w:r>
      <w:proofErr w:type="spellStart"/>
      <w:proofErr w:type="gramStart"/>
      <w:r>
        <w:rPr>
          <w:color w:val="000000"/>
        </w:rPr>
        <w:t>Hillier,L.W</w:t>
      </w:r>
      <w:proofErr w:type="spellEnd"/>
      <w:r>
        <w:rPr>
          <w:color w:val="000000"/>
        </w:rPr>
        <w:t>.</w:t>
      </w:r>
      <w:proofErr w:type="gramEnd"/>
      <w:r>
        <w:rPr>
          <w:color w:val="000000"/>
        </w:rPr>
        <w:t xml:space="preserve">, </w:t>
      </w:r>
      <w:proofErr w:type="spellStart"/>
      <w:r>
        <w:rPr>
          <w:color w:val="000000"/>
        </w:rPr>
        <w:t>Miller,R.D</w:t>
      </w:r>
      <w:proofErr w:type="spellEnd"/>
      <w:r>
        <w:rPr>
          <w:color w:val="000000"/>
        </w:rPr>
        <w:t xml:space="preserve">., </w:t>
      </w:r>
      <w:proofErr w:type="spellStart"/>
      <w:r>
        <w:rPr>
          <w:color w:val="000000"/>
        </w:rPr>
        <w:t>Baird,S.E</w:t>
      </w:r>
      <w:proofErr w:type="spellEnd"/>
      <w:r>
        <w:rPr>
          <w:color w:val="000000"/>
        </w:rPr>
        <w:t xml:space="preserve">., </w:t>
      </w:r>
      <w:proofErr w:type="spellStart"/>
      <w:r>
        <w:rPr>
          <w:color w:val="000000"/>
        </w:rPr>
        <w:t>Chinwalla,A</w:t>
      </w:r>
      <w:proofErr w:type="spellEnd"/>
      <w:r>
        <w:rPr>
          <w:color w:val="000000"/>
        </w:rPr>
        <w:t xml:space="preserve">., </w:t>
      </w:r>
      <w:proofErr w:type="spellStart"/>
      <w:r>
        <w:rPr>
          <w:color w:val="000000"/>
        </w:rPr>
        <w:t>Fulton,L.A</w:t>
      </w:r>
      <w:proofErr w:type="spellEnd"/>
      <w:r>
        <w:rPr>
          <w:color w:val="000000"/>
        </w:rPr>
        <w:t xml:space="preserve">., </w:t>
      </w:r>
      <w:proofErr w:type="spellStart"/>
      <w:r>
        <w:rPr>
          <w:color w:val="000000"/>
        </w:rPr>
        <w:t>Koboldt,D.C</w:t>
      </w:r>
      <w:proofErr w:type="spellEnd"/>
      <w:r>
        <w:rPr>
          <w:color w:val="000000"/>
        </w:rPr>
        <w:t xml:space="preserve">. and </w:t>
      </w:r>
      <w:proofErr w:type="spellStart"/>
      <w:r>
        <w:rPr>
          <w:color w:val="000000"/>
        </w:rPr>
        <w:t>Waterston,R.H</w:t>
      </w:r>
      <w:proofErr w:type="spellEnd"/>
      <w:r>
        <w:rPr>
          <w:color w:val="000000"/>
        </w:rPr>
        <w:t xml:space="preserve">. (2007) Comparison of C. elegans and C. </w:t>
      </w:r>
      <w:proofErr w:type="spellStart"/>
      <w:r>
        <w:rPr>
          <w:color w:val="000000"/>
        </w:rPr>
        <w:t>briggsae</w:t>
      </w:r>
      <w:proofErr w:type="spellEnd"/>
      <w:r>
        <w:rPr>
          <w:color w:val="000000"/>
        </w:rPr>
        <w:t xml:space="preserve"> genome sequences reveals extensive conservation of chromosome organization and synteny. </w:t>
      </w:r>
      <w:proofErr w:type="spellStart"/>
      <w:r>
        <w:rPr>
          <w:i/>
          <w:color w:val="000000"/>
        </w:rPr>
        <w:t>PLoS</w:t>
      </w:r>
      <w:proofErr w:type="spellEnd"/>
      <w:r>
        <w:rPr>
          <w:i/>
          <w:color w:val="000000"/>
        </w:rPr>
        <w:t xml:space="preserve"> Biol.</w:t>
      </w:r>
      <w:r>
        <w:rPr>
          <w:color w:val="000000"/>
        </w:rPr>
        <w:t xml:space="preserve">, </w:t>
      </w:r>
      <w:r>
        <w:rPr>
          <w:b/>
          <w:color w:val="000000"/>
        </w:rPr>
        <w:t>5</w:t>
      </w:r>
      <w:r>
        <w:rPr>
          <w:color w:val="000000"/>
        </w:rPr>
        <w:t>, e167.</w:t>
      </w:r>
    </w:p>
    <w:p w14:paraId="3F6AB641" w14:textId="035D4E99"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31. </w:t>
      </w:r>
      <w:proofErr w:type="spellStart"/>
      <w:proofErr w:type="gramStart"/>
      <w:r>
        <w:rPr>
          <w:color w:val="000000"/>
        </w:rPr>
        <w:t>Kiontke,K</w:t>
      </w:r>
      <w:proofErr w:type="spellEnd"/>
      <w:r>
        <w:rPr>
          <w:color w:val="000000"/>
        </w:rPr>
        <w:t>.</w:t>
      </w:r>
      <w:proofErr w:type="gramEnd"/>
      <w:r>
        <w:rPr>
          <w:color w:val="000000"/>
        </w:rPr>
        <w:t xml:space="preserve">, </w:t>
      </w:r>
      <w:proofErr w:type="spellStart"/>
      <w:r>
        <w:rPr>
          <w:color w:val="000000"/>
        </w:rPr>
        <w:t>Félix,M</w:t>
      </w:r>
      <w:proofErr w:type="spellEnd"/>
      <w:r>
        <w:rPr>
          <w:color w:val="000000"/>
        </w:rPr>
        <w:t xml:space="preserve">.-A., </w:t>
      </w:r>
      <w:proofErr w:type="spellStart"/>
      <w:r>
        <w:rPr>
          <w:color w:val="000000"/>
        </w:rPr>
        <w:t>Ailion,M</w:t>
      </w:r>
      <w:proofErr w:type="spellEnd"/>
      <w:r>
        <w:rPr>
          <w:color w:val="000000"/>
        </w:rPr>
        <w:t xml:space="preserve">., </w:t>
      </w:r>
      <w:proofErr w:type="spellStart"/>
      <w:r>
        <w:rPr>
          <w:color w:val="000000"/>
        </w:rPr>
        <w:t>Rockman,M.V</w:t>
      </w:r>
      <w:proofErr w:type="spellEnd"/>
      <w:r>
        <w:rPr>
          <w:color w:val="000000"/>
        </w:rPr>
        <w:t xml:space="preserve">., </w:t>
      </w:r>
      <w:proofErr w:type="spellStart"/>
      <w:r>
        <w:rPr>
          <w:color w:val="000000"/>
        </w:rPr>
        <w:t>Braendle,C</w:t>
      </w:r>
      <w:proofErr w:type="spellEnd"/>
      <w:r>
        <w:rPr>
          <w:color w:val="000000"/>
        </w:rPr>
        <w:t xml:space="preserve">., </w:t>
      </w:r>
      <w:proofErr w:type="spellStart"/>
      <w:r>
        <w:rPr>
          <w:color w:val="000000"/>
        </w:rPr>
        <w:t>Pénigault,J</w:t>
      </w:r>
      <w:proofErr w:type="spellEnd"/>
      <w:r>
        <w:rPr>
          <w:color w:val="000000"/>
        </w:rPr>
        <w:t xml:space="preserve">.-B. and </w:t>
      </w:r>
      <w:proofErr w:type="spellStart"/>
      <w:r>
        <w:rPr>
          <w:color w:val="000000"/>
        </w:rPr>
        <w:t>Fitch,D.H.A</w:t>
      </w:r>
      <w:proofErr w:type="spellEnd"/>
      <w:r>
        <w:rPr>
          <w:color w:val="000000"/>
        </w:rPr>
        <w:t xml:space="preserve">. (2011) A phylogeny and molecular barcodes for Caenorhabditis, with numerous new species from rotting fruits. </w:t>
      </w:r>
      <w:r>
        <w:rPr>
          <w:i/>
          <w:color w:val="000000"/>
        </w:rPr>
        <w:t xml:space="preserve">BMC </w:t>
      </w:r>
      <w:proofErr w:type="spellStart"/>
      <w:r>
        <w:rPr>
          <w:i/>
          <w:color w:val="000000"/>
        </w:rPr>
        <w:t>Evol</w:t>
      </w:r>
      <w:proofErr w:type="spellEnd"/>
      <w:r>
        <w:rPr>
          <w:i/>
          <w:color w:val="000000"/>
        </w:rPr>
        <w:t>. Biol.</w:t>
      </w:r>
      <w:r>
        <w:rPr>
          <w:color w:val="000000"/>
        </w:rPr>
        <w:t xml:space="preserve">, </w:t>
      </w:r>
      <w:r>
        <w:rPr>
          <w:b/>
          <w:color w:val="000000"/>
        </w:rPr>
        <w:t>11</w:t>
      </w:r>
      <w:r>
        <w:rPr>
          <w:color w:val="000000"/>
        </w:rPr>
        <w:t>, 339.</w:t>
      </w:r>
    </w:p>
    <w:p w14:paraId="7BDEA6D7" w14:textId="2F13C859"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32. </w:t>
      </w:r>
      <w:proofErr w:type="spellStart"/>
      <w:proofErr w:type="gramStart"/>
      <w:r>
        <w:rPr>
          <w:color w:val="000000"/>
        </w:rPr>
        <w:t>Andersen,E.C</w:t>
      </w:r>
      <w:proofErr w:type="spellEnd"/>
      <w:r>
        <w:rPr>
          <w:color w:val="000000"/>
        </w:rPr>
        <w:t>.</w:t>
      </w:r>
      <w:proofErr w:type="gramEnd"/>
      <w:r>
        <w:rPr>
          <w:color w:val="000000"/>
        </w:rPr>
        <w:t xml:space="preserve">, </w:t>
      </w:r>
      <w:proofErr w:type="spellStart"/>
      <w:r>
        <w:rPr>
          <w:color w:val="000000"/>
        </w:rPr>
        <w:t>Gerke,J.P</w:t>
      </w:r>
      <w:proofErr w:type="spellEnd"/>
      <w:r>
        <w:rPr>
          <w:color w:val="000000"/>
        </w:rPr>
        <w:t xml:space="preserve">., </w:t>
      </w:r>
      <w:proofErr w:type="spellStart"/>
      <w:r>
        <w:rPr>
          <w:color w:val="000000"/>
        </w:rPr>
        <w:t>Shapiro,J.A</w:t>
      </w:r>
      <w:proofErr w:type="spellEnd"/>
      <w:r>
        <w:rPr>
          <w:color w:val="000000"/>
        </w:rPr>
        <w:t xml:space="preserve">., </w:t>
      </w:r>
      <w:proofErr w:type="spellStart"/>
      <w:r>
        <w:rPr>
          <w:color w:val="000000"/>
        </w:rPr>
        <w:t>Crissman,J.R</w:t>
      </w:r>
      <w:proofErr w:type="spellEnd"/>
      <w:r>
        <w:rPr>
          <w:color w:val="000000"/>
        </w:rPr>
        <w:t xml:space="preserve">., </w:t>
      </w:r>
      <w:proofErr w:type="spellStart"/>
      <w:r>
        <w:rPr>
          <w:color w:val="000000"/>
        </w:rPr>
        <w:t>Ghosh,R</w:t>
      </w:r>
      <w:proofErr w:type="spellEnd"/>
      <w:r>
        <w:rPr>
          <w:color w:val="000000"/>
        </w:rPr>
        <w:t xml:space="preserve">., </w:t>
      </w:r>
      <w:proofErr w:type="spellStart"/>
      <w:r>
        <w:rPr>
          <w:color w:val="000000"/>
        </w:rPr>
        <w:t>Bloom,J.S</w:t>
      </w:r>
      <w:proofErr w:type="spellEnd"/>
      <w:r>
        <w:rPr>
          <w:color w:val="000000"/>
        </w:rPr>
        <w:t xml:space="preserve">., </w:t>
      </w:r>
      <w:proofErr w:type="spellStart"/>
      <w:r>
        <w:rPr>
          <w:color w:val="000000"/>
        </w:rPr>
        <w:t>Félix,M</w:t>
      </w:r>
      <w:proofErr w:type="spellEnd"/>
      <w:r>
        <w:rPr>
          <w:color w:val="000000"/>
        </w:rPr>
        <w:t xml:space="preserve">.-A. and </w:t>
      </w:r>
      <w:proofErr w:type="spellStart"/>
      <w:r>
        <w:rPr>
          <w:color w:val="000000"/>
        </w:rPr>
        <w:t>Kruglyak,L</w:t>
      </w:r>
      <w:proofErr w:type="spellEnd"/>
      <w:r>
        <w:rPr>
          <w:color w:val="000000"/>
        </w:rPr>
        <w:t xml:space="preserve">. (2012) Chromosome-scale selective sweeps shape Caenorhabditis elegans genomic diversity. </w:t>
      </w:r>
      <w:r>
        <w:rPr>
          <w:i/>
          <w:color w:val="000000"/>
        </w:rPr>
        <w:t>Nat. Genet.</w:t>
      </w:r>
      <w:r>
        <w:rPr>
          <w:color w:val="000000"/>
        </w:rPr>
        <w:t xml:space="preserve">, </w:t>
      </w:r>
      <w:r>
        <w:rPr>
          <w:b/>
          <w:color w:val="000000"/>
        </w:rPr>
        <w:t>44</w:t>
      </w:r>
      <w:r>
        <w:rPr>
          <w:color w:val="000000"/>
        </w:rPr>
        <w:t>, 285–290.</w:t>
      </w:r>
    </w:p>
    <w:p w14:paraId="27B36E08" w14:textId="13D37DA6"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33. </w:t>
      </w:r>
      <w:proofErr w:type="spellStart"/>
      <w:proofErr w:type="gramStart"/>
      <w:r>
        <w:rPr>
          <w:color w:val="000000"/>
        </w:rPr>
        <w:t>Félix,M</w:t>
      </w:r>
      <w:proofErr w:type="spellEnd"/>
      <w:r>
        <w:rPr>
          <w:color w:val="000000"/>
        </w:rPr>
        <w:t>.</w:t>
      </w:r>
      <w:proofErr w:type="gramEnd"/>
      <w:r>
        <w:rPr>
          <w:color w:val="000000"/>
        </w:rPr>
        <w:t xml:space="preserve">-A. and </w:t>
      </w:r>
      <w:proofErr w:type="spellStart"/>
      <w:r>
        <w:rPr>
          <w:color w:val="000000"/>
        </w:rPr>
        <w:t>Duveau,F</w:t>
      </w:r>
      <w:proofErr w:type="spellEnd"/>
      <w:r>
        <w:rPr>
          <w:color w:val="000000"/>
        </w:rPr>
        <w:t xml:space="preserve">. (2012) Population dynamics and habitat sharing of natural populations of Caenorhabditis elegans and C. </w:t>
      </w:r>
      <w:proofErr w:type="spellStart"/>
      <w:r>
        <w:rPr>
          <w:color w:val="000000"/>
        </w:rPr>
        <w:t>briggsae</w:t>
      </w:r>
      <w:proofErr w:type="spellEnd"/>
      <w:r>
        <w:rPr>
          <w:color w:val="000000"/>
        </w:rPr>
        <w:t xml:space="preserve">. </w:t>
      </w:r>
      <w:r>
        <w:rPr>
          <w:i/>
          <w:color w:val="000000"/>
        </w:rPr>
        <w:t>BMC Biol.</w:t>
      </w:r>
      <w:r>
        <w:rPr>
          <w:color w:val="000000"/>
        </w:rPr>
        <w:t xml:space="preserve">, </w:t>
      </w:r>
      <w:r>
        <w:rPr>
          <w:b/>
          <w:color w:val="000000"/>
        </w:rPr>
        <w:t>10</w:t>
      </w:r>
      <w:r>
        <w:rPr>
          <w:color w:val="000000"/>
        </w:rPr>
        <w:t>, 59.</w:t>
      </w:r>
    </w:p>
    <w:p w14:paraId="29910059" w14:textId="60167A21"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34. </w:t>
      </w:r>
      <w:proofErr w:type="spellStart"/>
      <w:proofErr w:type="gramStart"/>
      <w:r>
        <w:rPr>
          <w:color w:val="000000"/>
        </w:rPr>
        <w:t>Barrière,A</w:t>
      </w:r>
      <w:proofErr w:type="spellEnd"/>
      <w:r>
        <w:rPr>
          <w:color w:val="000000"/>
        </w:rPr>
        <w:t>.</w:t>
      </w:r>
      <w:proofErr w:type="gramEnd"/>
      <w:r>
        <w:rPr>
          <w:color w:val="000000"/>
        </w:rPr>
        <w:t xml:space="preserve"> and </w:t>
      </w:r>
      <w:proofErr w:type="spellStart"/>
      <w:r>
        <w:rPr>
          <w:color w:val="000000"/>
        </w:rPr>
        <w:t>Félix,M</w:t>
      </w:r>
      <w:proofErr w:type="spellEnd"/>
      <w:r>
        <w:rPr>
          <w:color w:val="000000"/>
        </w:rPr>
        <w:t xml:space="preserve">.-A. (2014) Isolation of C. elegans and related nematodes. </w:t>
      </w:r>
      <w:proofErr w:type="spellStart"/>
      <w:r>
        <w:rPr>
          <w:i/>
          <w:color w:val="000000"/>
        </w:rPr>
        <w:t>WormBook</w:t>
      </w:r>
      <w:proofErr w:type="spellEnd"/>
      <w:r>
        <w:rPr>
          <w:color w:val="000000"/>
        </w:rPr>
        <w:t>, 10.1895/wormbook.1.115.2.</w:t>
      </w:r>
    </w:p>
    <w:p w14:paraId="3AC72F33" w14:textId="2D2820EC"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35. </w:t>
      </w:r>
      <w:proofErr w:type="spellStart"/>
      <w:proofErr w:type="gramStart"/>
      <w:r>
        <w:rPr>
          <w:color w:val="000000"/>
        </w:rPr>
        <w:t>Cook,D.E</w:t>
      </w:r>
      <w:proofErr w:type="spellEnd"/>
      <w:r>
        <w:rPr>
          <w:color w:val="000000"/>
        </w:rPr>
        <w:t>.</w:t>
      </w:r>
      <w:proofErr w:type="gramEnd"/>
      <w:r>
        <w:rPr>
          <w:color w:val="000000"/>
        </w:rPr>
        <w:t xml:space="preserve">, </w:t>
      </w:r>
      <w:proofErr w:type="spellStart"/>
      <w:r>
        <w:rPr>
          <w:color w:val="000000"/>
        </w:rPr>
        <w:t>Zdraljevic,S</w:t>
      </w:r>
      <w:proofErr w:type="spellEnd"/>
      <w:r>
        <w:rPr>
          <w:color w:val="000000"/>
        </w:rPr>
        <w:t xml:space="preserve">., </w:t>
      </w:r>
      <w:proofErr w:type="spellStart"/>
      <w:r>
        <w:rPr>
          <w:color w:val="000000"/>
        </w:rPr>
        <w:t>Tanny,R.E</w:t>
      </w:r>
      <w:proofErr w:type="spellEnd"/>
      <w:r>
        <w:rPr>
          <w:color w:val="000000"/>
        </w:rPr>
        <w:t xml:space="preserve">., </w:t>
      </w:r>
      <w:proofErr w:type="spellStart"/>
      <w:r>
        <w:rPr>
          <w:color w:val="000000"/>
        </w:rPr>
        <w:t>Seo,B</w:t>
      </w:r>
      <w:proofErr w:type="spellEnd"/>
      <w:r>
        <w:rPr>
          <w:color w:val="000000"/>
        </w:rPr>
        <w:t xml:space="preserve">., </w:t>
      </w:r>
      <w:proofErr w:type="spellStart"/>
      <w:r>
        <w:rPr>
          <w:color w:val="000000"/>
        </w:rPr>
        <w:t>Riccardi,D.D</w:t>
      </w:r>
      <w:proofErr w:type="spellEnd"/>
      <w:r>
        <w:rPr>
          <w:color w:val="000000"/>
        </w:rPr>
        <w:t xml:space="preserve">., </w:t>
      </w:r>
      <w:proofErr w:type="spellStart"/>
      <w:r>
        <w:rPr>
          <w:color w:val="000000"/>
        </w:rPr>
        <w:t>Noble,L.M</w:t>
      </w:r>
      <w:proofErr w:type="spellEnd"/>
      <w:r>
        <w:rPr>
          <w:color w:val="000000"/>
        </w:rPr>
        <w:t xml:space="preserve">., </w:t>
      </w:r>
      <w:proofErr w:type="spellStart"/>
      <w:r>
        <w:rPr>
          <w:color w:val="000000"/>
        </w:rPr>
        <w:t>Rockman,M.V</w:t>
      </w:r>
      <w:proofErr w:type="spellEnd"/>
      <w:r>
        <w:rPr>
          <w:color w:val="000000"/>
        </w:rPr>
        <w:t xml:space="preserve">., </w:t>
      </w:r>
      <w:proofErr w:type="spellStart"/>
      <w:r>
        <w:rPr>
          <w:color w:val="000000"/>
        </w:rPr>
        <w:t>Alkema,M.J</w:t>
      </w:r>
      <w:proofErr w:type="spellEnd"/>
      <w:r>
        <w:rPr>
          <w:color w:val="000000"/>
        </w:rPr>
        <w:t xml:space="preserve">., </w:t>
      </w:r>
      <w:proofErr w:type="spellStart"/>
      <w:r>
        <w:rPr>
          <w:color w:val="000000"/>
        </w:rPr>
        <w:t>Braendle,C</w:t>
      </w:r>
      <w:proofErr w:type="spellEnd"/>
      <w:r>
        <w:rPr>
          <w:color w:val="000000"/>
        </w:rPr>
        <w:t xml:space="preserve">., </w:t>
      </w:r>
      <w:proofErr w:type="spellStart"/>
      <w:r>
        <w:rPr>
          <w:color w:val="000000"/>
        </w:rPr>
        <w:t>Kammenga,J.E</w:t>
      </w:r>
      <w:proofErr w:type="spellEnd"/>
      <w:r>
        <w:rPr>
          <w:color w:val="000000"/>
        </w:rPr>
        <w:t xml:space="preserve">., </w:t>
      </w:r>
      <w:r>
        <w:rPr>
          <w:i/>
          <w:color w:val="000000"/>
        </w:rPr>
        <w:t>et al.</w:t>
      </w:r>
      <w:r>
        <w:rPr>
          <w:color w:val="000000"/>
        </w:rPr>
        <w:t xml:space="preserve"> (2016) The Genetic Basis of Natural Variation in Caenorhabditis elegans Telomere Length. </w:t>
      </w:r>
      <w:r>
        <w:rPr>
          <w:i/>
          <w:color w:val="000000"/>
        </w:rPr>
        <w:t>Genetics</w:t>
      </w:r>
      <w:r>
        <w:rPr>
          <w:color w:val="000000"/>
        </w:rPr>
        <w:t>, 10.1534/genetics.116.191148.</w:t>
      </w:r>
    </w:p>
    <w:p w14:paraId="066A7B57" w14:textId="42337A77"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36. </w:t>
      </w:r>
      <w:proofErr w:type="spellStart"/>
      <w:proofErr w:type="gramStart"/>
      <w:r>
        <w:rPr>
          <w:color w:val="000000"/>
        </w:rPr>
        <w:t>Ferrari,C</w:t>
      </w:r>
      <w:proofErr w:type="spellEnd"/>
      <w:r>
        <w:rPr>
          <w:color w:val="000000"/>
        </w:rPr>
        <w:t>.</w:t>
      </w:r>
      <w:proofErr w:type="gramEnd"/>
      <w:r>
        <w:rPr>
          <w:color w:val="000000"/>
        </w:rPr>
        <w:t xml:space="preserve">, </w:t>
      </w:r>
      <w:proofErr w:type="spellStart"/>
      <w:r>
        <w:rPr>
          <w:color w:val="000000"/>
        </w:rPr>
        <w:t>Salle,R</w:t>
      </w:r>
      <w:proofErr w:type="spellEnd"/>
      <w:r>
        <w:rPr>
          <w:color w:val="000000"/>
        </w:rPr>
        <w:t xml:space="preserve">., </w:t>
      </w:r>
      <w:proofErr w:type="spellStart"/>
      <w:r>
        <w:rPr>
          <w:color w:val="000000"/>
        </w:rPr>
        <w:t>Callemeyn-Torre,N</w:t>
      </w:r>
      <w:proofErr w:type="spellEnd"/>
      <w:r>
        <w:rPr>
          <w:color w:val="000000"/>
        </w:rPr>
        <w:t xml:space="preserve">., </w:t>
      </w:r>
      <w:proofErr w:type="spellStart"/>
      <w:r>
        <w:rPr>
          <w:color w:val="000000"/>
        </w:rPr>
        <w:t>Jovelin,R</w:t>
      </w:r>
      <w:proofErr w:type="spellEnd"/>
      <w:r>
        <w:rPr>
          <w:color w:val="000000"/>
        </w:rPr>
        <w:t xml:space="preserve">., </w:t>
      </w:r>
      <w:proofErr w:type="spellStart"/>
      <w:r>
        <w:rPr>
          <w:color w:val="000000"/>
        </w:rPr>
        <w:t>Cutter,A.D</w:t>
      </w:r>
      <w:proofErr w:type="spellEnd"/>
      <w:r>
        <w:rPr>
          <w:color w:val="000000"/>
        </w:rPr>
        <w:t xml:space="preserve">. and </w:t>
      </w:r>
      <w:proofErr w:type="spellStart"/>
      <w:r>
        <w:rPr>
          <w:color w:val="000000"/>
        </w:rPr>
        <w:t>Braendle,C</w:t>
      </w:r>
      <w:proofErr w:type="spellEnd"/>
      <w:r>
        <w:rPr>
          <w:color w:val="000000"/>
        </w:rPr>
        <w:t xml:space="preserve">. (2017) Ephemeral-habitat colonization and neotropical species richness of Caenorhabditis nematodes. </w:t>
      </w:r>
      <w:r>
        <w:rPr>
          <w:i/>
          <w:color w:val="000000"/>
        </w:rPr>
        <w:t>BMC Ecol.</w:t>
      </w:r>
      <w:r>
        <w:rPr>
          <w:color w:val="000000"/>
        </w:rPr>
        <w:t xml:space="preserve">, </w:t>
      </w:r>
      <w:r>
        <w:rPr>
          <w:b/>
          <w:color w:val="000000"/>
        </w:rPr>
        <w:t>17</w:t>
      </w:r>
      <w:r>
        <w:rPr>
          <w:color w:val="000000"/>
        </w:rPr>
        <w:t>, 43.</w:t>
      </w:r>
    </w:p>
    <w:p w14:paraId="3E0A7AD8" w14:textId="48558DD5"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37. </w:t>
      </w:r>
      <w:proofErr w:type="spellStart"/>
      <w:proofErr w:type="gramStart"/>
      <w:r>
        <w:rPr>
          <w:color w:val="000000"/>
        </w:rPr>
        <w:t>Hahnel,S.R</w:t>
      </w:r>
      <w:proofErr w:type="spellEnd"/>
      <w:r>
        <w:rPr>
          <w:color w:val="000000"/>
        </w:rPr>
        <w:t>.</w:t>
      </w:r>
      <w:proofErr w:type="gramEnd"/>
      <w:r>
        <w:rPr>
          <w:color w:val="000000"/>
        </w:rPr>
        <w:t xml:space="preserve">, </w:t>
      </w:r>
      <w:proofErr w:type="spellStart"/>
      <w:r>
        <w:rPr>
          <w:color w:val="000000"/>
        </w:rPr>
        <w:t>Zdraljevic,S</w:t>
      </w:r>
      <w:proofErr w:type="spellEnd"/>
      <w:r>
        <w:rPr>
          <w:color w:val="000000"/>
        </w:rPr>
        <w:t xml:space="preserve">., </w:t>
      </w:r>
      <w:proofErr w:type="spellStart"/>
      <w:r>
        <w:rPr>
          <w:color w:val="000000"/>
        </w:rPr>
        <w:t>Rodriguez,B.C</w:t>
      </w:r>
      <w:proofErr w:type="spellEnd"/>
      <w:r>
        <w:rPr>
          <w:color w:val="000000"/>
        </w:rPr>
        <w:t xml:space="preserve">., </w:t>
      </w:r>
      <w:proofErr w:type="spellStart"/>
      <w:r>
        <w:rPr>
          <w:color w:val="000000"/>
        </w:rPr>
        <w:t>Zhao,Y</w:t>
      </w:r>
      <w:proofErr w:type="spellEnd"/>
      <w:r>
        <w:rPr>
          <w:color w:val="000000"/>
        </w:rPr>
        <w:t xml:space="preserve">., </w:t>
      </w:r>
      <w:proofErr w:type="spellStart"/>
      <w:r>
        <w:rPr>
          <w:color w:val="000000"/>
        </w:rPr>
        <w:t>McGrath,P.T</w:t>
      </w:r>
      <w:proofErr w:type="spellEnd"/>
      <w:r>
        <w:rPr>
          <w:color w:val="000000"/>
        </w:rPr>
        <w:t xml:space="preserve">. and </w:t>
      </w:r>
      <w:proofErr w:type="spellStart"/>
      <w:r>
        <w:rPr>
          <w:color w:val="000000"/>
        </w:rPr>
        <w:t>Andersen,E.C</w:t>
      </w:r>
      <w:proofErr w:type="spellEnd"/>
      <w:r>
        <w:rPr>
          <w:color w:val="000000"/>
        </w:rPr>
        <w:t xml:space="preserve">. (2018) Extreme allelic heterogeneity at a Caenorhabditis elegans beta-tubulin locus explains natural resistance to benzimidazoles. </w:t>
      </w:r>
      <w:proofErr w:type="spellStart"/>
      <w:r>
        <w:rPr>
          <w:i/>
          <w:color w:val="000000"/>
        </w:rPr>
        <w:t>PLoS</w:t>
      </w:r>
      <w:proofErr w:type="spellEnd"/>
      <w:r>
        <w:rPr>
          <w:i/>
          <w:color w:val="000000"/>
        </w:rPr>
        <w:t xml:space="preserve"> </w:t>
      </w:r>
      <w:proofErr w:type="spellStart"/>
      <w:r>
        <w:rPr>
          <w:i/>
          <w:color w:val="000000"/>
        </w:rPr>
        <w:t>Pathog</w:t>
      </w:r>
      <w:proofErr w:type="spellEnd"/>
      <w:r>
        <w:rPr>
          <w:i/>
          <w:color w:val="000000"/>
        </w:rPr>
        <w:t>.</w:t>
      </w:r>
      <w:r>
        <w:rPr>
          <w:color w:val="000000"/>
        </w:rPr>
        <w:t xml:space="preserve">, </w:t>
      </w:r>
      <w:r>
        <w:rPr>
          <w:b/>
          <w:color w:val="000000"/>
        </w:rPr>
        <w:t>14</w:t>
      </w:r>
      <w:r>
        <w:rPr>
          <w:color w:val="000000"/>
        </w:rPr>
        <w:t>, e1007226.</w:t>
      </w:r>
    </w:p>
    <w:p w14:paraId="331779D3" w14:textId="3325AD56"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38. </w:t>
      </w:r>
      <w:proofErr w:type="spellStart"/>
      <w:proofErr w:type="gramStart"/>
      <w:r>
        <w:rPr>
          <w:color w:val="000000"/>
        </w:rPr>
        <w:t>Richaud,A</w:t>
      </w:r>
      <w:proofErr w:type="spellEnd"/>
      <w:r>
        <w:rPr>
          <w:color w:val="000000"/>
        </w:rPr>
        <w:t>.</w:t>
      </w:r>
      <w:proofErr w:type="gramEnd"/>
      <w:r>
        <w:rPr>
          <w:color w:val="000000"/>
        </w:rPr>
        <w:t xml:space="preserve">, </w:t>
      </w:r>
      <w:proofErr w:type="spellStart"/>
      <w:r>
        <w:rPr>
          <w:color w:val="000000"/>
        </w:rPr>
        <w:t>Zhang,G</w:t>
      </w:r>
      <w:proofErr w:type="spellEnd"/>
      <w:r>
        <w:rPr>
          <w:color w:val="000000"/>
        </w:rPr>
        <w:t xml:space="preserve">., </w:t>
      </w:r>
      <w:proofErr w:type="spellStart"/>
      <w:r>
        <w:rPr>
          <w:color w:val="000000"/>
        </w:rPr>
        <w:t>Lee,D</w:t>
      </w:r>
      <w:proofErr w:type="spellEnd"/>
      <w:r>
        <w:rPr>
          <w:color w:val="000000"/>
        </w:rPr>
        <w:t xml:space="preserve">., </w:t>
      </w:r>
      <w:proofErr w:type="spellStart"/>
      <w:r>
        <w:rPr>
          <w:color w:val="000000"/>
        </w:rPr>
        <w:t>Lee,J</w:t>
      </w:r>
      <w:proofErr w:type="spellEnd"/>
      <w:r>
        <w:rPr>
          <w:color w:val="000000"/>
        </w:rPr>
        <w:t xml:space="preserve">. and </w:t>
      </w:r>
      <w:proofErr w:type="spellStart"/>
      <w:r>
        <w:rPr>
          <w:color w:val="000000"/>
        </w:rPr>
        <w:t>Félix,M</w:t>
      </w:r>
      <w:proofErr w:type="spellEnd"/>
      <w:r>
        <w:rPr>
          <w:color w:val="000000"/>
        </w:rPr>
        <w:t xml:space="preserve">.-A. (2018) The Local Coexistence Pattern of </w:t>
      </w:r>
      <w:proofErr w:type="spellStart"/>
      <w:r>
        <w:rPr>
          <w:color w:val="000000"/>
        </w:rPr>
        <w:t>Selfing</w:t>
      </w:r>
      <w:proofErr w:type="spellEnd"/>
      <w:r>
        <w:rPr>
          <w:color w:val="000000"/>
        </w:rPr>
        <w:t xml:space="preserve"> Genotypes in Caenorhabditis elegans Natural Metapopulations. </w:t>
      </w:r>
      <w:r>
        <w:rPr>
          <w:i/>
          <w:color w:val="000000"/>
        </w:rPr>
        <w:t>Genetics</w:t>
      </w:r>
      <w:r>
        <w:rPr>
          <w:color w:val="000000"/>
        </w:rPr>
        <w:t xml:space="preserve">, </w:t>
      </w:r>
      <w:r>
        <w:rPr>
          <w:b/>
          <w:color w:val="000000"/>
        </w:rPr>
        <w:t>208</w:t>
      </w:r>
      <w:r>
        <w:rPr>
          <w:color w:val="000000"/>
        </w:rPr>
        <w:t>, 807–821.</w:t>
      </w:r>
    </w:p>
    <w:p w14:paraId="26A966D3" w14:textId="238CE48B"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39. </w:t>
      </w:r>
      <w:proofErr w:type="spellStart"/>
      <w:proofErr w:type="gramStart"/>
      <w:r>
        <w:rPr>
          <w:color w:val="000000"/>
        </w:rPr>
        <w:t>Crombie,T.A</w:t>
      </w:r>
      <w:proofErr w:type="spellEnd"/>
      <w:r>
        <w:rPr>
          <w:color w:val="000000"/>
        </w:rPr>
        <w:t>.</w:t>
      </w:r>
      <w:proofErr w:type="gramEnd"/>
      <w:r>
        <w:rPr>
          <w:color w:val="000000"/>
        </w:rPr>
        <w:t xml:space="preserve">, </w:t>
      </w:r>
      <w:proofErr w:type="spellStart"/>
      <w:r>
        <w:rPr>
          <w:color w:val="000000"/>
        </w:rPr>
        <w:t>Zdraljevic,S</w:t>
      </w:r>
      <w:proofErr w:type="spellEnd"/>
      <w:r>
        <w:rPr>
          <w:color w:val="000000"/>
        </w:rPr>
        <w:t xml:space="preserve">., </w:t>
      </w:r>
      <w:proofErr w:type="spellStart"/>
      <w:r>
        <w:rPr>
          <w:color w:val="000000"/>
        </w:rPr>
        <w:t>Cook,D.E</w:t>
      </w:r>
      <w:proofErr w:type="spellEnd"/>
      <w:r>
        <w:rPr>
          <w:color w:val="000000"/>
        </w:rPr>
        <w:t xml:space="preserve">., </w:t>
      </w:r>
      <w:proofErr w:type="spellStart"/>
      <w:r>
        <w:rPr>
          <w:color w:val="000000"/>
        </w:rPr>
        <w:t>Tanny,R.E</w:t>
      </w:r>
      <w:proofErr w:type="spellEnd"/>
      <w:r>
        <w:rPr>
          <w:color w:val="000000"/>
        </w:rPr>
        <w:t xml:space="preserve">., </w:t>
      </w:r>
      <w:proofErr w:type="spellStart"/>
      <w:r>
        <w:rPr>
          <w:color w:val="000000"/>
        </w:rPr>
        <w:t>Brady,S.C</w:t>
      </w:r>
      <w:proofErr w:type="spellEnd"/>
      <w:r>
        <w:rPr>
          <w:color w:val="000000"/>
        </w:rPr>
        <w:t xml:space="preserve">., </w:t>
      </w:r>
      <w:proofErr w:type="spellStart"/>
      <w:r>
        <w:rPr>
          <w:color w:val="000000"/>
        </w:rPr>
        <w:t>Wang,Y</w:t>
      </w:r>
      <w:proofErr w:type="spellEnd"/>
      <w:r>
        <w:rPr>
          <w:color w:val="000000"/>
        </w:rPr>
        <w:t xml:space="preserve">., </w:t>
      </w:r>
      <w:proofErr w:type="spellStart"/>
      <w:r>
        <w:rPr>
          <w:color w:val="000000"/>
        </w:rPr>
        <w:t>Evans,K.S</w:t>
      </w:r>
      <w:proofErr w:type="spellEnd"/>
      <w:r>
        <w:rPr>
          <w:color w:val="000000"/>
        </w:rPr>
        <w:t xml:space="preserve">., </w:t>
      </w:r>
      <w:proofErr w:type="spellStart"/>
      <w:r>
        <w:rPr>
          <w:color w:val="000000"/>
        </w:rPr>
        <w:t>Hahnel,S</w:t>
      </w:r>
      <w:proofErr w:type="spellEnd"/>
      <w:r>
        <w:rPr>
          <w:color w:val="000000"/>
        </w:rPr>
        <w:t xml:space="preserve">., </w:t>
      </w:r>
      <w:proofErr w:type="spellStart"/>
      <w:r>
        <w:rPr>
          <w:color w:val="000000"/>
        </w:rPr>
        <w:t>Lee,D</w:t>
      </w:r>
      <w:proofErr w:type="spellEnd"/>
      <w:r>
        <w:rPr>
          <w:color w:val="000000"/>
        </w:rPr>
        <w:t xml:space="preserve">., </w:t>
      </w:r>
      <w:proofErr w:type="spellStart"/>
      <w:r>
        <w:rPr>
          <w:color w:val="000000"/>
        </w:rPr>
        <w:t>Rodriguez,B.C</w:t>
      </w:r>
      <w:proofErr w:type="spellEnd"/>
      <w:r>
        <w:rPr>
          <w:color w:val="000000"/>
        </w:rPr>
        <w:t xml:space="preserve">., </w:t>
      </w:r>
      <w:r>
        <w:rPr>
          <w:i/>
          <w:color w:val="000000"/>
        </w:rPr>
        <w:t>et al.</w:t>
      </w:r>
      <w:r>
        <w:rPr>
          <w:color w:val="000000"/>
        </w:rPr>
        <w:t xml:space="preserve"> (2019) Deep sampling of Hawaiian Caenorhabditis elegans reveals high genetic diversity and admixture with global populations. </w:t>
      </w:r>
      <w:proofErr w:type="spellStart"/>
      <w:r>
        <w:rPr>
          <w:i/>
          <w:color w:val="000000"/>
        </w:rPr>
        <w:t>Elife</w:t>
      </w:r>
      <w:proofErr w:type="spellEnd"/>
      <w:r>
        <w:rPr>
          <w:color w:val="000000"/>
        </w:rPr>
        <w:t xml:space="preserve">, </w:t>
      </w:r>
      <w:r>
        <w:rPr>
          <w:b/>
          <w:color w:val="000000"/>
        </w:rPr>
        <w:t>8</w:t>
      </w:r>
      <w:r>
        <w:rPr>
          <w:color w:val="000000"/>
        </w:rPr>
        <w:t>, e50465.</w:t>
      </w:r>
    </w:p>
    <w:p w14:paraId="4BDA77F4" w14:textId="5362ABB0"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40. </w:t>
      </w:r>
      <w:proofErr w:type="spellStart"/>
      <w:proofErr w:type="gramStart"/>
      <w:r>
        <w:rPr>
          <w:color w:val="000000"/>
        </w:rPr>
        <w:t>Lee,D</w:t>
      </w:r>
      <w:proofErr w:type="spellEnd"/>
      <w:r>
        <w:rPr>
          <w:color w:val="000000"/>
        </w:rPr>
        <w:t>.</w:t>
      </w:r>
      <w:proofErr w:type="gramEnd"/>
      <w:r>
        <w:rPr>
          <w:color w:val="000000"/>
        </w:rPr>
        <w:t xml:space="preserve">, </w:t>
      </w:r>
      <w:proofErr w:type="spellStart"/>
      <w:r>
        <w:rPr>
          <w:color w:val="000000"/>
        </w:rPr>
        <w:t>Zdraljevic,S</w:t>
      </w:r>
      <w:proofErr w:type="spellEnd"/>
      <w:r>
        <w:rPr>
          <w:color w:val="000000"/>
        </w:rPr>
        <w:t xml:space="preserve">., </w:t>
      </w:r>
      <w:proofErr w:type="spellStart"/>
      <w:r>
        <w:rPr>
          <w:color w:val="000000"/>
        </w:rPr>
        <w:t>Cook,D.E</w:t>
      </w:r>
      <w:proofErr w:type="spellEnd"/>
      <w:r>
        <w:rPr>
          <w:color w:val="000000"/>
        </w:rPr>
        <w:t xml:space="preserve">., </w:t>
      </w:r>
      <w:proofErr w:type="spellStart"/>
      <w:r>
        <w:rPr>
          <w:color w:val="000000"/>
        </w:rPr>
        <w:t>Frézal,L</w:t>
      </w:r>
      <w:proofErr w:type="spellEnd"/>
      <w:r>
        <w:rPr>
          <w:color w:val="000000"/>
        </w:rPr>
        <w:t xml:space="preserve">., </w:t>
      </w:r>
      <w:proofErr w:type="spellStart"/>
      <w:r>
        <w:rPr>
          <w:color w:val="000000"/>
        </w:rPr>
        <w:t>Hsu,J</w:t>
      </w:r>
      <w:proofErr w:type="spellEnd"/>
      <w:r>
        <w:rPr>
          <w:color w:val="000000"/>
        </w:rPr>
        <w:t xml:space="preserve">.-C., </w:t>
      </w:r>
      <w:proofErr w:type="spellStart"/>
      <w:r>
        <w:rPr>
          <w:color w:val="000000"/>
        </w:rPr>
        <w:t>Sterken,M.G</w:t>
      </w:r>
      <w:proofErr w:type="spellEnd"/>
      <w:r>
        <w:rPr>
          <w:color w:val="000000"/>
        </w:rPr>
        <w:t xml:space="preserve">., </w:t>
      </w:r>
      <w:proofErr w:type="spellStart"/>
      <w:r>
        <w:rPr>
          <w:color w:val="000000"/>
        </w:rPr>
        <w:t>Riksen,J.A.G</w:t>
      </w:r>
      <w:proofErr w:type="spellEnd"/>
      <w:r>
        <w:rPr>
          <w:color w:val="000000"/>
        </w:rPr>
        <w:t xml:space="preserve">., </w:t>
      </w:r>
      <w:proofErr w:type="spellStart"/>
      <w:r>
        <w:rPr>
          <w:color w:val="000000"/>
        </w:rPr>
        <w:t>Wang,J</w:t>
      </w:r>
      <w:proofErr w:type="spellEnd"/>
      <w:r>
        <w:rPr>
          <w:color w:val="000000"/>
        </w:rPr>
        <w:t xml:space="preserve">., </w:t>
      </w:r>
      <w:proofErr w:type="spellStart"/>
      <w:r>
        <w:rPr>
          <w:color w:val="000000"/>
        </w:rPr>
        <w:t>Kammenga,J.E</w:t>
      </w:r>
      <w:proofErr w:type="spellEnd"/>
      <w:r>
        <w:rPr>
          <w:color w:val="000000"/>
        </w:rPr>
        <w:t xml:space="preserve">., </w:t>
      </w:r>
      <w:proofErr w:type="spellStart"/>
      <w:r>
        <w:rPr>
          <w:color w:val="000000"/>
        </w:rPr>
        <w:t>Braendle,C</w:t>
      </w:r>
      <w:proofErr w:type="spellEnd"/>
      <w:r>
        <w:rPr>
          <w:color w:val="000000"/>
        </w:rPr>
        <w:t xml:space="preserve">., </w:t>
      </w:r>
      <w:r>
        <w:rPr>
          <w:i/>
          <w:color w:val="000000"/>
        </w:rPr>
        <w:t>et al.</w:t>
      </w:r>
      <w:r>
        <w:rPr>
          <w:color w:val="000000"/>
        </w:rPr>
        <w:t xml:space="preserve"> (2019) Selection and gene flow shape niche-associated variation in pheromone response. </w:t>
      </w:r>
      <w:r>
        <w:rPr>
          <w:i/>
          <w:color w:val="000000"/>
        </w:rPr>
        <w:t xml:space="preserve">Nat </w:t>
      </w:r>
      <w:proofErr w:type="spellStart"/>
      <w:r>
        <w:rPr>
          <w:i/>
          <w:color w:val="000000"/>
        </w:rPr>
        <w:t>Ecol</w:t>
      </w:r>
      <w:proofErr w:type="spellEnd"/>
      <w:r>
        <w:rPr>
          <w:i/>
          <w:color w:val="000000"/>
        </w:rPr>
        <w:t xml:space="preserve"> </w:t>
      </w:r>
      <w:proofErr w:type="spellStart"/>
      <w:r>
        <w:rPr>
          <w:i/>
          <w:color w:val="000000"/>
        </w:rPr>
        <w:t>Evol</w:t>
      </w:r>
      <w:proofErr w:type="spellEnd"/>
      <w:r>
        <w:rPr>
          <w:color w:val="000000"/>
        </w:rPr>
        <w:t xml:space="preserve">, </w:t>
      </w:r>
      <w:r>
        <w:rPr>
          <w:b/>
          <w:color w:val="000000"/>
        </w:rPr>
        <w:t>3</w:t>
      </w:r>
      <w:r>
        <w:rPr>
          <w:color w:val="000000"/>
        </w:rPr>
        <w:t>, 1455–1463.</w:t>
      </w:r>
    </w:p>
    <w:p w14:paraId="1738BA8A" w14:textId="6C83BE77"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41. </w:t>
      </w:r>
      <w:proofErr w:type="spellStart"/>
      <w:proofErr w:type="gramStart"/>
      <w:r>
        <w:rPr>
          <w:color w:val="000000"/>
        </w:rPr>
        <w:t>Lee,D</w:t>
      </w:r>
      <w:proofErr w:type="spellEnd"/>
      <w:r>
        <w:rPr>
          <w:color w:val="000000"/>
        </w:rPr>
        <w:t>.</w:t>
      </w:r>
      <w:proofErr w:type="gramEnd"/>
      <w:r>
        <w:rPr>
          <w:color w:val="000000"/>
        </w:rPr>
        <w:t xml:space="preserve">, </w:t>
      </w:r>
      <w:proofErr w:type="spellStart"/>
      <w:r>
        <w:rPr>
          <w:color w:val="000000"/>
        </w:rPr>
        <w:t>Zdraljevic,S</w:t>
      </w:r>
      <w:proofErr w:type="spellEnd"/>
      <w:r>
        <w:rPr>
          <w:color w:val="000000"/>
        </w:rPr>
        <w:t xml:space="preserve">., </w:t>
      </w:r>
      <w:proofErr w:type="spellStart"/>
      <w:r>
        <w:rPr>
          <w:color w:val="000000"/>
        </w:rPr>
        <w:t>Stevens,L</w:t>
      </w:r>
      <w:proofErr w:type="spellEnd"/>
      <w:r>
        <w:rPr>
          <w:color w:val="000000"/>
        </w:rPr>
        <w:t xml:space="preserve">., </w:t>
      </w:r>
      <w:proofErr w:type="spellStart"/>
      <w:r>
        <w:rPr>
          <w:color w:val="000000"/>
        </w:rPr>
        <w:t>Wang,Y</w:t>
      </w:r>
      <w:proofErr w:type="spellEnd"/>
      <w:r>
        <w:rPr>
          <w:color w:val="000000"/>
        </w:rPr>
        <w:t xml:space="preserve">., </w:t>
      </w:r>
      <w:proofErr w:type="spellStart"/>
      <w:r>
        <w:rPr>
          <w:color w:val="000000"/>
        </w:rPr>
        <w:t>Tanny,R.E</w:t>
      </w:r>
      <w:proofErr w:type="spellEnd"/>
      <w:r>
        <w:rPr>
          <w:color w:val="000000"/>
        </w:rPr>
        <w:t xml:space="preserve">., </w:t>
      </w:r>
      <w:proofErr w:type="spellStart"/>
      <w:r>
        <w:rPr>
          <w:color w:val="000000"/>
        </w:rPr>
        <w:t>Crombie,T.A</w:t>
      </w:r>
      <w:proofErr w:type="spellEnd"/>
      <w:r>
        <w:rPr>
          <w:color w:val="000000"/>
        </w:rPr>
        <w:t xml:space="preserve">., </w:t>
      </w:r>
      <w:proofErr w:type="spellStart"/>
      <w:r>
        <w:rPr>
          <w:color w:val="000000"/>
        </w:rPr>
        <w:t>Cook,D.E</w:t>
      </w:r>
      <w:proofErr w:type="spellEnd"/>
      <w:r>
        <w:rPr>
          <w:color w:val="000000"/>
        </w:rPr>
        <w:t xml:space="preserve">., </w:t>
      </w:r>
      <w:proofErr w:type="spellStart"/>
      <w:r>
        <w:rPr>
          <w:color w:val="000000"/>
        </w:rPr>
        <w:t>Webster,A.K</w:t>
      </w:r>
      <w:proofErr w:type="spellEnd"/>
      <w:r>
        <w:rPr>
          <w:color w:val="000000"/>
        </w:rPr>
        <w:t xml:space="preserve">., </w:t>
      </w:r>
      <w:proofErr w:type="spellStart"/>
      <w:r>
        <w:rPr>
          <w:color w:val="000000"/>
        </w:rPr>
        <w:t>Chirakar,R</w:t>
      </w:r>
      <w:proofErr w:type="spellEnd"/>
      <w:r>
        <w:rPr>
          <w:color w:val="000000"/>
        </w:rPr>
        <w:t xml:space="preserve">., </w:t>
      </w:r>
      <w:proofErr w:type="spellStart"/>
      <w:r>
        <w:rPr>
          <w:color w:val="000000"/>
        </w:rPr>
        <w:t>Baugh,L.R</w:t>
      </w:r>
      <w:proofErr w:type="spellEnd"/>
      <w:r>
        <w:rPr>
          <w:color w:val="000000"/>
        </w:rPr>
        <w:t xml:space="preserve">., </w:t>
      </w:r>
      <w:r>
        <w:rPr>
          <w:i/>
          <w:color w:val="000000"/>
        </w:rPr>
        <w:t>et al.</w:t>
      </w:r>
      <w:r>
        <w:rPr>
          <w:color w:val="000000"/>
        </w:rPr>
        <w:t xml:space="preserve"> (2021) Balancing selection maintains hyper-divergent haplotypes in Caenorhabditis elegans. </w:t>
      </w:r>
      <w:r>
        <w:rPr>
          <w:i/>
          <w:color w:val="000000"/>
        </w:rPr>
        <w:t xml:space="preserve">Nat </w:t>
      </w:r>
      <w:proofErr w:type="spellStart"/>
      <w:r>
        <w:rPr>
          <w:i/>
          <w:color w:val="000000"/>
        </w:rPr>
        <w:t>Ecol</w:t>
      </w:r>
      <w:proofErr w:type="spellEnd"/>
      <w:r>
        <w:rPr>
          <w:i/>
          <w:color w:val="000000"/>
        </w:rPr>
        <w:t xml:space="preserve"> </w:t>
      </w:r>
      <w:proofErr w:type="spellStart"/>
      <w:r>
        <w:rPr>
          <w:i/>
          <w:color w:val="000000"/>
        </w:rPr>
        <w:t>Evol</w:t>
      </w:r>
      <w:proofErr w:type="spellEnd"/>
      <w:r>
        <w:rPr>
          <w:color w:val="000000"/>
        </w:rPr>
        <w:t>, 10.1038/s41559-021-01435-x.</w:t>
      </w:r>
    </w:p>
    <w:p w14:paraId="7658ED03" w14:textId="3145F996"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42. </w:t>
      </w:r>
      <w:proofErr w:type="spellStart"/>
      <w:proofErr w:type="gramStart"/>
      <w:r>
        <w:rPr>
          <w:color w:val="000000"/>
        </w:rPr>
        <w:t>Crombie,T.A</w:t>
      </w:r>
      <w:proofErr w:type="spellEnd"/>
      <w:r>
        <w:rPr>
          <w:color w:val="000000"/>
        </w:rPr>
        <w:t>.</w:t>
      </w:r>
      <w:proofErr w:type="gramEnd"/>
      <w:r>
        <w:rPr>
          <w:color w:val="000000"/>
        </w:rPr>
        <w:t xml:space="preserve">, </w:t>
      </w:r>
      <w:proofErr w:type="spellStart"/>
      <w:r>
        <w:rPr>
          <w:color w:val="000000"/>
        </w:rPr>
        <w:t>Battlay,P</w:t>
      </w:r>
      <w:proofErr w:type="spellEnd"/>
      <w:r>
        <w:rPr>
          <w:color w:val="000000"/>
        </w:rPr>
        <w:t xml:space="preserve">., </w:t>
      </w:r>
      <w:proofErr w:type="spellStart"/>
      <w:r>
        <w:rPr>
          <w:color w:val="000000"/>
        </w:rPr>
        <w:t>Tanny,R.E</w:t>
      </w:r>
      <w:proofErr w:type="spellEnd"/>
      <w:r>
        <w:rPr>
          <w:color w:val="000000"/>
        </w:rPr>
        <w:t xml:space="preserve">., </w:t>
      </w:r>
      <w:proofErr w:type="spellStart"/>
      <w:r>
        <w:rPr>
          <w:color w:val="000000"/>
        </w:rPr>
        <w:t>Evans,K.S</w:t>
      </w:r>
      <w:proofErr w:type="spellEnd"/>
      <w:r>
        <w:rPr>
          <w:color w:val="000000"/>
        </w:rPr>
        <w:t xml:space="preserve">., </w:t>
      </w:r>
      <w:proofErr w:type="spellStart"/>
      <w:r>
        <w:rPr>
          <w:color w:val="000000"/>
        </w:rPr>
        <w:t>Buchanan,C.M</w:t>
      </w:r>
      <w:proofErr w:type="spellEnd"/>
      <w:r>
        <w:rPr>
          <w:color w:val="000000"/>
        </w:rPr>
        <w:t xml:space="preserve">., </w:t>
      </w:r>
      <w:proofErr w:type="spellStart"/>
      <w:r>
        <w:rPr>
          <w:color w:val="000000"/>
        </w:rPr>
        <w:t>Cook,D.E</w:t>
      </w:r>
      <w:proofErr w:type="spellEnd"/>
      <w:r>
        <w:rPr>
          <w:color w:val="000000"/>
        </w:rPr>
        <w:t xml:space="preserve">., </w:t>
      </w:r>
      <w:proofErr w:type="spellStart"/>
      <w:r>
        <w:rPr>
          <w:color w:val="000000"/>
        </w:rPr>
        <w:t>Dilks,C.M</w:t>
      </w:r>
      <w:proofErr w:type="spellEnd"/>
      <w:r>
        <w:rPr>
          <w:color w:val="000000"/>
        </w:rPr>
        <w:t xml:space="preserve">., </w:t>
      </w:r>
      <w:proofErr w:type="spellStart"/>
      <w:r>
        <w:rPr>
          <w:color w:val="000000"/>
        </w:rPr>
        <w:t>Stinson,L.A</w:t>
      </w:r>
      <w:proofErr w:type="spellEnd"/>
      <w:r>
        <w:rPr>
          <w:color w:val="000000"/>
        </w:rPr>
        <w:t xml:space="preserve">., </w:t>
      </w:r>
      <w:proofErr w:type="spellStart"/>
      <w:r>
        <w:rPr>
          <w:color w:val="000000"/>
        </w:rPr>
        <w:t>Zdraljevic,S</w:t>
      </w:r>
      <w:proofErr w:type="spellEnd"/>
      <w:r>
        <w:rPr>
          <w:color w:val="000000"/>
        </w:rPr>
        <w:t xml:space="preserve">., </w:t>
      </w:r>
      <w:proofErr w:type="spellStart"/>
      <w:r>
        <w:rPr>
          <w:color w:val="000000"/>
        </w:rPr>
        <w:t>Zhang,G</w:t>
      </w:r>
      <w:proofErr w:type="spellEnd"/>
      <w:r>
        <w:rPr>
          <w:color w:val="000000"/>
        </w:rPr>
        <w:t xml:space="preserve">., </w:t>
      </w:r>
      <w:r>
        <w:rPr>
          <w:i/>
          <w:color w:val="000000"/>
        </w:rPr>
        <w:t>et al.</w:t>
      </w:r>
      <w:r>
        <w:rPr>
          <w:color w:val="000000"/>
        </w:rPr>
        <w:t xml:space="preserve"> (2022) Local adaptation and spatiotemporal patterns of genetic diversity revealed by repeated sampling of Caenorhabditis elegans across the Hawaiian Islands. </w:t>
      </w:r>
      <w:r>
        <w:rPr>
          <w:i/>
          <w:color w:val="000000"/>
        </w:rPr>
        <w:t>Mol. Ecol.</w:t>
      </w:r>
      <w:r>
        <w:rPr>
          <w:color w:val="000000"/>
        </w:rPr>
        <w:t xml:space="preserve">, </w:t>
      </w:r>
      <w:r>
        <w:rPr>
          <w:b/>
          <w:color w:val="000000"/>
        </w:rPr>
        <w:t>31</w:t>
      </w:r>
      <w:r>
        <w:rPr>
          <w:color w:val="000000"/>
        </w:rPr>
        <w:t>, 2327–2347.</w:t>
      </w:r>
    </w:p>
    <w:p w14:paraId="4C8984B9" w14:textId="627A4CAB"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43. </w:t>
      </w:r>
      <w:proofErr w:type="spellStart"/>
      <w:proofErr w:type="gramStart"/>
      <w:r>
        <w:rPr>
          <w:color w:val="000000"/>
        </w:rPr>
        <w:t>Sloat,S.A</w:t>
      </w:r>
      <w:proofErr w:type="spellEnd"/>
      <w:r>
        <w:rPr>
          <w:color w:val="000000"/>
        </w:rPr>
        <w:t>.</w:t>
      </w:r>
      <w:proofErr w:type="gramEnd"/>
      <w:r>
        <w:rPr>
          <w:color w:val="000000"/>
        </w:rPr>
        <w:t xml:space="preserve">, </w:t>
      </w:r>
      <w:proofErr w:type="spellStart"/>
      <w:r>
        <w:rPr>
          <w:color w:val="000000"/>
        </w:rPr>
        <w:t>Noble,L.M</w:t>
      </w:r>
      <w:proofErr w:type="spellEnd"/>
      <w:r>
        <w:rPr>
          <w:color w:val="000000"/>
        </w:rPr>
        <w:t xml:space="preserve">., </w:t>
      </w:r>
      <w:proofErr w:type="spellStart"/>
      <w:r>
        <w:rPr>
          <w:color w:val="000000"/>
        </w:rPr>
        <w:t>Paaby,A.B</w:t>
      </w:r>
      <w:proofErr w:type="spellEnd"/>
      <w:r>
        <w:rPr>
          <w:color w:val="000000"/>
        </w:rPr>
        <w:t xml:space="preserve">., </w:t>
      </w:r>
      <w:proofErr w:type="spellStart"/>
      <w:r>
        <w:rPr>
          <w:color w:val="000000"/>
        </w:rPr>
        <w:t>Bernstein,M</w:t>
      </w:r>
      <w:proofErr w:type="spellEnd"/>
      <w:r>
        <w:rPr>
          <w:color w:val="000000"/>
        </w:rPr>
        <w:t xml:space="preserve">., </w:t>
      </w:r>
      <w:proofErr w:type="spellStart"/>
      <w:r>
        <w:rPr>
          <w:color w:val="000000"/>
        </w:rPr>
        <w:t>Chang,A</w:t>
      </w:r>
      <w:proofErr w:type="spellEnd"/>
      <w:r>
        <w:rPr>
          <w:color w:val="000000"/>
        </w:rPr>
        <w:t xml:space="preserve">., </w:t>
      </w:r>
      <w:proofErr w:type="spellStart"/>
      <w:r>
        <w:rPr>
          <w:color w:val="000000"/>
        </w:rPr>
        <w:t>Kaur,T</w:t>
      </w:r>
      <w:proofErr w:type="spellEnd"/>
      <w:r>
        <w:rPr>
          <w:color w:val="000000"/>
        </w:rPr>
        <w:t xml:space="preserve">., </w:t>
      </w:r>
      <w:proofErr w:type="spellStart"/>
      <w:r>
        <w:rPr>
          <w:color w:val="000000"/>
        </w:rPr>
        <w:t>Yuen,J</w:t>
      </w:r>
      <w:proofErr w:type="spellEnd"/>
      <w:r>
        <w:rPr>
          <w:color w:val="000000"/>
        </w:rPr>
        <w:t xml:space="preserve">., </w:t>
      </w:r>
      <w:proofErr w:type="spellStart"/>
      <w:r>
        <w:rPr>
          <w:color w:val="000000"/>
        </w:rPr>
        <w:t>Tintori,S.C</w:t>
      </w:r>
      <w:proofErr w:type="spellEnd"/>
      <w:r>
        <w:rPr>
          <w:color w:val="000000"/>
        </w:rPr>
        <w:t xml:space="preserve">., </w:t>
      </w:r>
      <w:proofErr w:type="spellStart"/>
      <w:r>
        <w:rPr>
          <w:color w:val="000000"/>
        </w:rPr>
        <w:t>Jackson,J.L</w:t>
      </w:r>
      <w:proofErr w:type="spellEnd"/>
      <w:r>
        <w:rPr>
          <w:color w:val="000000"/>
        </w:rPr>
        <w:t xml:space="preserve">., </w:t>
      </w:r>
      <w:proofErr w:type="spellStart"/>
      <w:r>
        <w:rPr>
          <w:color w:val="000000"/>
        </w:rPr>
        <w:t>Martel,A</w:t>
      </w:r>
      <w:proofErr w:type="spellEnd"/>
      <w:r>
        <w:rPr>
          <w:color w:val="000000"/>
        </w:rPr>
        <w:t xml:space="preserve">., </w:t>
      </w:r>
      <w:r>
        <w:rPr>
          <w:i/>
          <w:color w:val="000000"/>
        </w:rPr>
        <w:t>et al.</w:t>
      </w:r>
      <w:r>
        <w:rPr>
          <w:color w:val="000000"/>
        </w:rPr>
        <w:t xml:space="preserve"> (2022) Caenorhabditis nematodes colonize ephemeral resource patches in neotropical forests. </w:t>
      </w:r>
      <w:r>
        <w:rPr>
          <w:i/>
          <w:color w:val="000000"/>
        </w:rPr>
        <w:t xml:space="preserve">Ecol. </w:t>
      </w:r>
      <w:proofErr w:type="spellStart"/>
      <w:r>
        <w:rPr>
          <w:i/>
          <w:color w:val="000000"/>
        </w:rPr>
        <w:t>Evol</w:t>
      </w:r>
      <w:proofErr w:type="spellEnd"/>
      <w:r>
        <w:rPr>
          <w:i/>
          <w:color w:val="000000"/>
        </w:rPr>
        <w:t>.</w:t>
      </w:r>
      <w:r>
        <w:rPr>
          <w:color w:val="000000"/>
        </w:rPr>
        <w:t xml:space="preserve">, </w:t>
      </w:r>
      <w:r>
        <w:rPr>
          <w:b/>
          <w:color w:val="000000"/>
        </w:rPr>
        <w:t>12</w:t>
      </w:r>
      <w:r>
        <w:rPr>
          <w:color w:val="000000"/>
        </w:rPr>
        <w:t>, e9124.</w:t>
      </w:r>
    </w:p>
    <w:p w14:paraId="52B59821" w14:textId="1B836E8C"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44. </w:t>
      </w:r>
      <w:proofErr w:type="spellStart"/>
      <w:proofErr w:type="gramStart"/>
      <w:r>
        <w:rPr>
          <w:color w:val="000000"/>
        </w:rPr>
        <w:t>Gaertner,B.E</w:t>
      </w:r>
      <w:proofErr w:type="spellEnd"/>
      <w:r>
        <w:rPr>
          <w:color w:val="000000"/>
        </w:rPr>
        <w:t>.</w:t>
      </w:r>
      <w:proofErr w:type="gramEnd"/>
      <w:r>
        <w:rPr>
          <w:color w:val="000000"/>
        </w:rPr>
        <w:t xml:space="preserve"> and </w:t>
      </w:r>
      <w:proofErr w:type="spellStart"/>
      <w:r>
        <w:rPr>
          <w:color w:val="000000"/>
        </w:rPr>
        <w:t>Phillips,P.C</w:t>
      </w:r>
      <w:proofErr w:type="spellEnd"/>
      <w:r>
        <w:rPr>
          <w:color w:val="000000"/>
        </w:rPr>
        <w:t xml:space="preserve">. (2010) Caenorhabditis elegans as a platform for molecular quantitative genetics and the systems biology of natural variation. </w:t>
      </w:r>
      <w:r>
        <w:rPr>
          <w:i/>
          <w:color w:val="000000"/>
        </w:rPr>
        <w:t xml:space="preserve">Genet. </w:t>
      </w:r>
      <w:proofErr w:type="gramStart"/>
      <w:r>
        <w:rPr>
          <w:i/>
          <w:color w:val="000000"/>
        </w:rPr>
        <w:t xml:space="preserve">Res. </w:t>
      </w:r>
      <w:r>
        <w:rPr>
          <w:color w:val="000000"/>
        </w:rPr>
        <w:t>,</w:t>
      </w:r>
      <w:proofErr w:type="gramEnd"/>
      <w:r>
        <w:rPr>
          <w:color w:val="000000"/>
        </w:rPr>
        <w:t xml:space="preserve"> </w:t>
      </w:r>
      <w:r>
        <w:rPr>
          <w:b/>
          <w:color w:val="000000"/>
        </w:rPr>
        <w:t>92</w:t>
      </w:r>
      <w:r>
        <w:rPr>
          <w:color w:val="000000"/>
        </w:rPr>
        <w:t>, 331–348.</w:t>
      </w:r>
    </w:p>
    <w:p w14:paraId="1B9A0B8C" w14:textId="47F8A56A"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lastRenderedPageBreak/>
        <w:t xml:space="preserve">45. </w:t>
      </w:r>
      <w:proofErr w:type="spellStart"/>
      <w:proofErr w:type="gramStart"/>
      <w:r>
        <w:rPr>
          <w:color w:val="000000"/>
        </w:rPr>
        <w:t>Evans,K.S</w:t>
      </w:r>
      <w:proofErr w:type="spellEnd"/>
      <w:r>
        <w:rPr>
          <w:color w:val="000000"/>
        </w:rPr>
        <w:t>.</w:t>
      </w:r>
      <w:proofErr w:type="gramEnd"/>
      <w:r>
        <w:rPr>
          <w:color w:val="000000"/>
        </w:rPr>
        <w:t xml:space="preserve">, van </w:t>
      </w:r>
      <w:proofErr w:type="spellStart"/>
      <w:r>
        <w:rPr>
          <w:color w:val="000000"/>
        </w:rPr>
        <w:t>Wijk,M.H</w:t>
      </w:r>
      <w:proofErr w:type="spellEnd"/>
      <w:r>
        <w:rPr>
          <w:color w:val="000000"/>
        </w:rPr>
        <w:t xml:space="preserve">., </w:t>
      </w:r>
      <w:proofErr w:type="spellStart"/>
      <w:r>
        <w:rPr>
          <w:color w:val="000000"/>
        </w:rPr>
        <w:t>McGrath,P.T</w:t>
      </w:r>
      <w:proofErr w:type="spellEnd"/>
      <w:r>
        <w:rPr>
          <w:color w:val="000000"/>
        </w:rPr>
        <w:t xml:space="preserve">., </w:t>
      </w:r>
      <w:proofErr w:type="spellStart"/>
      <w:r>
        <w:rPr>
          <w:color w:val="000000"/>
        </w:rPr>
        <w:t>Andersen,E.C</w:t>
      </w:r>
      <w:proofErr w:type="spellEnd"/>
      <w:r>
        <w:rPr>
          <w:color w:val="000000"/>
        </w:rPr>
        <w:t xml:space="preserve">. and </w:t>
      </w:r>
      <w:proofErr w:type="spellStart"/>
      <w:r>
        <w:rPr>
          <w:color w:val="000000"/>
        </w:rPr>
        <w:t>Sterken,M.G</w:t>
      </w:r>
      <w:proofErr w:type="spellEnd"/>
      <w:r>
        <w:rPr>
          <w:color w:val="000000"/>
        </w:rPr>
        <w:t xml:space="preserve">. (2021) From QTL to gene: C. elegans facilitates discoveries of the genetic mechanisms underlying natural variation. </w:t>
      </w:r>
      <w:r>
        <w:rPr>
          <w:i/>
          <w:color w:val="000000"/>
        </w:rPr>
        <w:t>Trends Genet.</w:t>
      </w:r>
      <w:r>
        <w:rPr>
          <w:color w:val="000000"/>
        </w:rPr>
        <w:t>, 10.1016/j.tig.2021.06.005.</w:t>
      </w:r>
    </w:p>
    <w:p w14:paraId="7FB9C05D" w14:textId="4A728DC9"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46. </w:t>
      </w:r>
      <w:proofErr w:type="spellStart"/>
      <w:proofErr w:type="gramStart"/>
      <w:r>
        <w:rPr>
          <w:color w:val="000000"/>
        </w:rPr>
        <w:t>Andersen,E.C</w:t>
      </w:r>
      <w:proofErr w:type="spellEnd"/>
      <w:r>
        <w:rPr>
          <w:color w:val="000000"/>
        </w:rPr>
        <w:t>.</w:t>
      </w:r>
      <w:proofErr w:type="gramEnd"/>
      <w:r>
        <w:rPr>
          <w:color w:val="000000"/>
        </w:rPr>
        <w:t xml:space="preserve"> and </w:t>
      </w:r>
      <w:proofErr w:type="spellStart"/>
      <w:r>
        <w:rPr>
          <w:color w:val="000000"/>
        </w:rPr>
        <w:t>Rockman,M.V</w:t>
      </w:r>
      <w:proofErr w:type="spellEnd"/>
      <w:r>
        <w:rPr>
          <w:color w:val="000000"/>
        </w:rPr>
        <w:t xml:space="preserve">. (2022) Natural genetic variation as a tool for discovery in Caenorhabditis nematodes. </w:t>
      </w:r>
      <w:r>
        <w:rPr>
          <w:i/>
          <w:color w:val="000000"/>
        </w:rPr>
        <w:t>Genetics</w:t>
      </w:r>
      <w:r>
        <w:rPr>
          <w:color w:val="000000"/>
        </w:rPr>
        <w:t xml:space="preserve">, </w:t>
      </w:r>
      <w:r>
        <w:rPr>
          <w:b/>
          <w:color w:val="000000"/>
        </w:rPr>
        <w:t>220</w:t>
      </w:r>
      <w:r>
        <w:rPr>
          <w:color w:val="000000"/>
        </w:rPr>
        <w:t>.</w:t>
      </w:r>
    </w:p>
    <w:p w14:paraId="1415AD11" w14:textId="1AFBA52C"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47. </w:t>
      </w:r>
      <w:proofErr w:type="spellStart"/>
      <w:proofErr w:type="gramStart"/>
      <w:r>
        <w:rPr>
          <w:color w:val="000000"/>
        </w:rPr>
        <w:t>Cook,D.E</w:t>
      </w:r>
      <w:proofErr w:type="spellEnd"/>
      <w:r>
        <w:rPr>
          <w:color w:val="000000"/>
        </w:rPr>
        <w:t>.</w:t>
      </w:r>
      <w:proofErr w:type="gramEnd"/>
      <w:r>
        <w:rPr>
          <w:color w:val="000000"/>
        </w:rPr>
        <w:t xml:space="preserve">, </w:t>
      </w:r>
      <w:proofErr w:type="spellStart"/>
      <w:r>
        <w:rPr>
          <w:color w:val="000000"/>
        </w:rPr>
        <w:t>Zdraljevic,S</w:t>
      </w:r>
      <w:proofErr w:type="spellEnd"/>
      <w:r>
        <w:rPr>
          <w:color w:val="000000"/>
        </w:rPr>
        <w:t xml:space="preserve">., </w:t>
      </w:r>
      <w:proofErr w:type="spellStart"/>
      <w:r>
        <w:rPr>
          <w:color w:val="000000"/>
        </w:rPr>
        <w:t>Roberts,J.P</w:t>
      </w:r>
      <w:proofErr w:type="spellEnd"/>
      <w:r>
        <w:rPr>
          <w:color w:val="000000"/>
        </w:rPr>
        <w:t xml:space="preserve">. and </w:t>
      </w:r>
      <w:proofErr w:type="spellStart"/>
      <w:r>
        <w:rPr>
          <w:color w:val="000000"/>
        </w:rPr>
        <w:t>Andersen,E.C</w:t>
      </w:r>
      <w:proofErr w:type="spellEnd"/>
      <w:r>
        <w:rPr>
          <w:color w:val="000000"/>
        </w:rPr>
        <w:t xml:space="preserve">. (2017) </w:t>
      </w:r>
      <w:proofErr w:type="spellStart"/>
      <w:r>
        <w:rPr>
          <w:color w:val="000000"/>
        </w:rPr>
        <w:t>CeNDR</w:t>
      </w:r>
      <w:proofErr w:type="spellEnd"/>
      <w:r>
        <w:rPr>
          <w:color w:val="000000"/>
        </w:rPr>
        <w:t xml:space="preserve">, the Caenorhabditis elegans natural diversity resource. </w:t>
      </w:r>
      <w:r>
        <w:rPr>
          <w:i/>
          <w:color w:val="000000"/>
        </w:rPr>
        <w:t>Nucleic Acids Res.</w:t>
      </w:r>
      <w:r>
        <w:rPr>
          <w:color w:val="000000"/>
        </w:rPr>
        <w:t xml:space="preserve">, </w:t>
      </w:r>
      <w:r>
        <w:rPr>
          <w:b/>
          <w:color w:val="000000"/>
        </w:rPr>
        <w:t>45</w:t>
      </w:r>
      <w:r>
        <w:rPr>
          <w:color w:val="000000"/>
        </w:rPr>
        <w:t>, D650–D657.</w:t>
      </w:r>
    </w:p>
    <w:p w14:paraId="1E9D33A1" w14:textId="4D689DBB"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48. </w:t>
      </w:r>
      <w:proofErr w:type="spellStart"/>
      <w:proofErr w:type="gramStart"/>
      <w:r>
        <w:rPr>
          <w:color w:val="000000"/>
        </w:rPr>
        <w:t>Zdraljevic,S</w:t>
      </w:r>
      <w:proofErr w:type="spellEnd"/>
      <w:r>
        <w:rPr>
          <w:color w:val="000000"/>
        </w:rPr>
        <w:t>.</w:t>
      </w:r>
      <w:proofErr w:type="gramEnd"/>
      <w:r>
        <w:rPr>
          <w:color w:val="000000"/>
        </w:rPr>
        <w:t xml:space="preserve">, </w:t>
      </w:r>
      <w:proofErr w:type="spellStart"/>
      <w:r>
        <w:rPr>
          <w:color w:val="000000"/>
        </w:rPr>
        <w:t>Strand,C</w:t>
      </w:r>
      <w:proofErr w:type="spellEnd"/>
      <w:r>
        <w:rPr>
          <w:color w:val="000000"/>
        </w:rPr>
        <w:t xml:space="preserve">., </w:t>
      </w:r>
      <w:proofErr w:type="spellStart"/>
      <w:r>
        <w:rPr>
          <w:color w:val="000000"/>
        </w:rPr>
        <w:t>Seidel,H.S</w:t>
      </w:r>
      <w:proofErr w:type="spellEnd"/>
      <w:r>
        <w:rPr>
          <w:color w:val="000000"/>
        </w:rPr>
        <w:t xml:space="preserve">., </w:t>
      </w:r>
      <w:proofErr w:type="spellStart"/>
      <w:r>
        <w:rPr>
          <w:color w:val="000000"/>
        </w:rPr>
        <w:t>Cook,D.E</w:t>
      </w:r>
      <w:proofErr w:type="spellEnd"/>
      <w:r>
        <w:rPr>
          <w:color w:val="000000"/>
        </w:rPr>
        <w:t xml:space="preserve">., </w:t>
      </w:r>
      <w:proofErr w:type="spellStart"/>
      <w:r>
        <w:rPr>
          <w:color w:val="000000"/>
        </w:rPr>
        <w:t>Doench,J.G</w:t>
      </w:r>
      <w:proofErr w:type="spellEnd"/>
      <w:r>
        <w:rPr>
          <w:color w:val="000000"/>
        </w:rPr>
        <w:t xml:space="preserve">. and </w:t>
      </w:r>
      <w:proofErr w:type="spellStart"/>
      <w:r>
        <w:rPr>
          <w:color w:val="000000"/>
        </w:rPr>
        <w:t>Andersen,E.C</w:t>
      </w:r>
      <w:proofErr w:type="spellEnd"/>
      <w:r>
        <w:rPr>
          <w:color w:val="000000"/>
        </w:rPr>
        <w:t xml:space="preserve">. (2017) Natural variation in a single amino acid substitution underlies physiological responses to topoisomerase II poisons. </w:t>
      </w:r>
      <w:proofErr w:type="spellStart"/>
      <w:r>
        <w:rPr>
          <w:i/>
          <w:color w:val="000000"/>
        </w:rPr>
        <w:t>PLoS</w:t>
      </w:r>
      <w:proofErr w:type="spellEnd"/>
      <w:r>
        <w:rPr>
          <w:i/>
          <w:color w:val="000000"/>
        </w:rPr>
        <w:t xml:space="preserve"> Genet.</w:t>
      </w:r>
      <w:r>
        <w:rPr>
          <w:color w:val="000000"/>
        </w:rPr>
        <w:t xml:space="preserve">, </w:t>
      </w:r>
      <w:r>
        <w:rPr>
          <w:b/>
          <w:color w:val="000000"/>
        </w:rPr>
        <w:t>13</w:t>
      </w:r>
      <w:r>
        <w:rPr>
          <w:color w:val="000000"/>
        </w:rPr>
        <w:t>, e1006891.</w:t>
      </w:r>
    </w:p>
    <w:p w14:paraId="0FD261C9" w14:textId="2E1ED619"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49. </w:t>
      </w:r>
      <w:proofErr w:type="spellStart"/>
      <w:proofErr w:type="gramStart"/>
      <w:r>
        <w:rPr>
          <w:color w:val="000000"/>
        </w:rPr>
        <w:t>Lee,D</w:t>
      </w:r>
      <w:proofErr w:type="spellEnd"/>
      <w:r>
        <w:rPr>
          <w:color w:val="000000"/>
        </w:rPr>
        <w:t>.</w:t>
      </w:r>
      <w:proofErr w:type="gramEnd"/>
      <w:r>
        <w:rPr>
          <w:color w:val="000000"/>
        </w:rPr>
        <w:t xml:space="preserve">, </w:t>
      </w:r>
      <w:proofErr w:type="spellStart"/>
      <w:r>
        <w:rPr>
          <w:color w:val="000000"/>
        </w:rPr>
        <w:t>Yang,H</w:t>
      </w:r>
      <w:proofErr w:type="spellEnd"/>
      <w:r>
        <w:rPr>
          <w:color w:val="000000"/>
        </w:rPr>
        <w:t xml:space="preserve">., </w:t>
      </w:r>
      <w:proofErr w:type="spellStart"/>
      <w:r>
        <w:rPr>
          <w:color w:val="000000"/>
        </w:rPr>
        <w:t>Kim,J</w:t>
      </w:r>
      <w:proofErr w:type="spellEnd"/>
      <w:r>
        <w:rPr>
          <w:color w:val="000000"/>
        </w:rPr>
        <w:t xml:space="preserve">., </w:t>
      </w:r>
      <w:proofErr w:type="spellStart"/>
      <w:r>
        <w:rPr>
          <w:color w:val="000000"/>
        </w:rPr>
        <w:t>Brady,S</w:t>
      </w:r>
      <w:proofErr w:type="spellEnd"/>
      <w:r>
        <w:rPr>
          <w:color w:val="000000"/>
        </w:rPr>
        <w:t xml:space="preserve">., </w:t>
      </w:r>
      <w:proofErr w:type="spellStart"/>
      <w:r>
        <w:rPr>
          <w:color w:val="000000"/>
        </w:rPr>
        <w:t>Zdraljevic,S</w:t>
      </w:r>
      <w:proofErr w:type="spellEnd"/>
      <w:r>
        <w:rPr>
          <w:color w:val="000000"/>
        </w:rPr>
        <w:t xml:space="preserve">., </w:t>
      </w:r>
      <w:proofErr w:type="spellStart"/>
      <w:r>
        <w:rPr>
          <w:color w:val="000000"/>
        </w:rPr>
        <w:t>Zamanian,M</w:t>
      </w:r>
      <w:proofErr w:type="spellEnd"/>
      <w:r>
        <w:rPr>
          <w:color w:val="000000"/>
        </w:rPr>
        <w:t xml:space="preserve">., </w:t>
      </w:r>
      <w:proofErr w:type="spellStart"/>
      <w:r>
        <w:rPr>
          <w:color w:val="000000"/>
        </w:rPr>
        <w:t>Kim,H</w:t>
      </w:r>
      <w:proofErr w:type="spellEnd"/>
      <w:r>
        <w:rPr>
          <w:color w:val="000000"/>
        </w:rPr>
        <w:t xml:space="preserve">., </w:t>
      </w:r>
      <w:proofErr w:type="spellStart"/>
      <w:r>
        <w:rPr>
          <w:color w:val="000000"/>
        </w:rPr>
        <w:t>Paik,Y</w:t>
      </w:r>
      <w:proofErr w:type="spellEnd"/>
      <w:r>
        <w:rPr>
          <w:color w:val="000000"/>
        </w:rPr>
        <w:t xml:space="preserve">.-K., </w:t>
      </w:r>
      <w:proofErr w:type="spellStart"/>
      <w:r>
        <w:rPr>
          <w:color w:val="000000"/>
        </w:rPr>
        <w:t>Kruglyak,L</w:t>
      </w:r>
      <w:proofErr w:type="spellEnd"/>
      <w:r>
        <w:rPr>
          <w:color w:val="000000"/>
        </w:rPr>
        <w:t xml:space="preserve">., </w:t>
      </w:r>
      <w:proofErr w:type="spellStart"/>
      <w:r>
        <w:rPr>
          <w:color w:val="000000"/>
        </w:rPr>
        <w:t>Andersen,E.C</w:t>
      </w:r>
      <w:proofErr w:type="spellEnd"/>
      <w:r>
        <w:rPr>
          <w:color w:val="000000"/>
        </w:rPr>
        <w:t xml:space="preserve">., </w:t>
      </w:r>
      <w:r>
        <w:rPr>
          <w:i/>
          <w:color w:val="000000"/>
        </w:rPr>
        <w:t>et al.</w:t>
      </w:r>
      <w:r>
        <w:rPr>
          <w:color w:val="000000"/>
        </w:rPr>
        <w:t xml:space="preserve"> (2017) The genetic basis of natural variation in a phoretic behavior. </w:t>
      </w:r>
      <w:r>
        <w:rPr>
          <w:i/>
          <w:color w:val="000000"/>
        </w:rPr>
        <w:t xml:space="preserve">Nat. </w:t>
      </w:r>
      <w:proofErr w:type="spellStart"/>
      <w:r>
        <w:rPr>
          <w:i/>
          <w:color w:val="000000"/>
        </w:rPr>
        <w:t>Commun</w:t>
      </w:r>
      <w:proofErr w:type="spellEnd"/>
      <w:r>
        <w:rPr>
          <w:i/>
          <w:color w:val="000000"/>
        </w:rPr>
        <w:t>.</w:t>
      </w:r>
      <w:r>
        <w:rPr>
          <w:color w:val="000000"/>
        </w:rPr>
        <w:t xml:space="preserve">, </w:t>
      </w:r>
      <w:r>
        <w:rPr>
          <w:b/>
          <w:color w:val="000000"/>
        </w:rPr>
        <w:t>8</w:t>
      </w:r>
      <w:r>
        <w:rPr>
          <w:color w:val="000000"/>
        </w:rPr>
        <w:t>, 273.</w:t>
      </w:r>
    </w:p>
    <w:p w14:paraId="14FE1BA3" w14:textId="067D275A"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50. </w:t>
      </w:r>
      <w:proofErr w:type="spellStart"/>
      <w:proofErr w:type="gramStart"/>
      <w:r>
        <w:rPr>
          <w:color w:val="000000"/>
        </w:rPr>
        <w:t>Zdraljevic,S</w:t>
      </w:r>
      <w:proofErr w:type="spellEnd"/>
      <w:r>
        <w:rPr>
          <w:color w:val="000000"/>
        </w:rPr>
        <w:t>.</w:t>
      </w:r>
      <w:proofErr w:type="gramEnd"/>
      <w:r>
        <w:rPr>
          <w:color w:val="000000"/>
        </w:rPr>
        <w:t xml:space="preserve">, </w:t>
      </w:r>
      <w:proofErr w:type="spellStart"/>
      <w:r>
        <w:rPr>
          <w:color w:val="000000"/>
        </w:rPr>
        <w:t>Fox,B.W</w:t>
      </w:r>
      <w:proofErr w:type="spellEnd"/>
      <w:r>
        <w:rPr>
          <w:color w:val="000000"/>
        </w:rPr>
        <w:t xml:space="preserve">., </w:t>
      </w:r>
      <w:proofErr w:type="spellStart"/>
      <w:r>
        <w:rPr>
          <w:color w:val="000000"/>
        </w:rPr>
        <w:t>Strand,C</w:t>
      </w:r>
      <w:proofErr w:type="spellEnd"/>
      <w:r>
        <w:rPr>
          <w:color w:val="000000"/>
        </w:rPr>
        <w:t xml:space="preserve">., </w:t>
      </w:r>
      <w:proofErr w:type="spellStart"/>
      <w:r>
        <w:rPr>
          <w:color w:val="000000"/>
        </w:rPr>
        <w:t>Panda,O</w:t>
      </w:r>
      <w:proofErr w:type="spellEnd"/>
      <w:r>
        <w:rPr>
          <w:color w:val="000000"/>
        </w:rPr>
        <w:t xml:space="preserve">., </w:t>
      </w:r>
      <w:proofErr w:type="spellStart"/>
      <w:r>
        <w:rPr>
          <w:color w:val="000000"/>
        </w:rPr>
        <w:t>Tenjo,F.J</w:t>
      </w:r>
      <w:proofErr w:type="spellEnd"/>
      <w:r>
        <w:rPr>
          <w:color w:val="000000"/>
        </w:rPr>
        <w:t xml:space="preserve">., </w:t>
      </w:r>
      <w:proofErr w:type="spellStart"/>
      <w:r>
        <w:rPr>
          <w:color w:val="000000"/>
        </w:rPr>
        <w:t>Brady,S.C</w:t>
      </w:r>
      <w:proofErr w:type="spellEnd"/>
      <w:r>
        <w:rPr>
          <w:color w:val="000000"/>
        </w:rPr>
        <w:t xml:space="preserve">., </w:t>
      </w:r>
      <w:proofErr w:type="spellStart"/>
      <w:r>
        <w:rPr>
          <w:color w:val="000000"/>
        </w:rPr>
        <w:t>Crombie,T.A</w:t>
      </w:r>
      <w:proofErr w:type="spellEnd"/>
      <w:r>
        <w:rPr>
          <w:color w:val="000000"/>
        </w:rPr>
        <w:t xml:space="preserve">., </w:t>
      </w:r>
      <w:proofErr w:type="spellStart"/>
      <w:r>
        <w:rPr>
          <w:color w:val="000000"/>
        </w:rPr>
        <w:t>Doench,J.G</w:t>
      </w:r>
      <w:proofErr w:type="spellEnd"/>
      <w:r>
        <w:rPr>
          <w:color w:val="000000"/>
        </w:rPr>
        <w:t xml:space="preserve">., </w:t>
      </w:r>
      <w:proofErr w:type="spellStart"/>
      <w:r>
        <w:rPr>
          <w:color w:val="000000"/>
        </w:rPr>
        <w:t>Schroeder,F.C</w:t>
      </w:r>
      <w:proofErr w:type="spellEnd"/>
      <w:r>
        <w:rPr>
          <w:color w:val="000000"/>
        </w:rPr>
        <w:t xml:space="preserve">. and </w:t>
      </w:r>
      <w:proofErr w:type="spellStart"/>
      <w:r>
        <w:rPr>
          <w:color w:val="000000"/>
        </w:rPr>
        <w:t>Andersen,E.C</w:t>
      </w:r>
      <w:proofErr w:type="spellEnd"/>
      <w:r>
        <w:rPr>
          <w:color w:val="000000"/>
        </w:rPr>
        <w:t xml:space="preserve">. (2019) Natural variation in C. elegans arsenic toxicity is explained by differences in branched chain amino acid metabolism. </w:t>
      </w:r>
      <w:proofErr w:type="spellStart"/>
      <w:r>
        <w:rPr>
          <w:i/>
          <w:color w:val="000000"/>
        </w:rPr>
        <w:t>Elife</w:t>
      </w:r>
      <w:proofErr w:type="spellEnd"/>
      <w:r>
        <w:rPr>
          <w:color w:val="000000"/>
        </w:rPr>
        <w:t xml:space="preserve">, </w:t>
      </w:r>
      <w:r>
        <w:rPr>
          <w:b/>
          <w:color w:val="000000"/>
        </w:rPr>
        <w:t>8</w:t>
      </w:r>
      <w:r>
        <w:rPr>
          <w:color w:val="000000"/>
        </w:rPr>
        <w:t>.</w:t>
      </w:r>
    </w:p>
    <w:p w14:paraId="7376F7DB" w14:textId="1DA53E65"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51. </w:t>
      </w:r>
      <w:proofErr w:type="spellStart"/>
      <w:proofErr w:type="gramStart"/>
      <w:r>
        <w:rPr>
          <w:color w:val="000000"/>
        </w:rPr>
        <w:t>Brady,S.C</w:t>
      </w:r>
      <w:proofErr w:type="spellEnd"/>
      <w:r>
        <w:rPr>
          <w:color w:val="000000"/>
        </w:rPr>
        <w:t>.</w:t>
      </w:r>
      <w:proofErr w:type="gramEnd"/>
      <w:r>
        <w:rPr>
          <w:color w:val="000000"/>
        </w:rPr>
        <w:t xml:space="preserve">, </w:t>
      </w:r>
      <w:proofErr w:type="spellStart"/>
      <w:r>
        <w:rPr>
          <w:color w:val="000000"/>
        </w:rPr>
        <w:t>Zdraljevic,S</w:t>
      </w:r>
      <w:proofErr w:type="spellEnd"/>
      <w:r>
        <w:rPr>
          <w:color w:val="000000"/>
        </w:rPr>
        <w:t xml:space="preserve">., </w:t>
      </w:r>
      <w:proofErr w:type="spellStart"/>
      <w:r>
        <w:rPr>
          <w:color w:val="000000"/>
        </w:rPr>
        <w:t>Bisaga,K.W</w:t>
      </w:r>
      <w:proofErr w:type="spellEnd"/>
      <w:r>
        <w:rPr>
          <w:color w:val="000000"/>
        </w:rPr>
        <w:t xml:space="preserve">., </w:t>
      </w:r>
      <w:proofErr w:type="spellStart"/>
      <w:r>
        <w:rPr>
          <w:color w:val="000000"/>
        </w:rPr>
        <w:t>Tanny,R.E</w:t>
      </w:r>
      <w:proofErr w:type="spellEnd"/>
      <w:r>
        <w:rPr>
          <w:color w:val="000000"/>
        </w:rPr>
        <w:t xml:space="preserve">., </w:t>
      </w:r>
      <w:proofErr w:type="spellStart"/>
      <w:r>
        <w:rPr>
          <w:color w:val="000000"/>
        </w:rPr>
        <w:t>Cook,D.E</w:t>
      </w:r>
      <w:proofErr w:type="spellEnd"/>
      <w:r>
        <w:rPr>
          <w:color w:val="000000"/>
        </w:rPr>
        <w:t xml:space="preserve">., </w:t>
      </w:r>
      <w:proofErr w:type="spellStart"/>
      <w:r>
        <w:rPr>
          <w:color w:val="000000"/>
        </w:rPr>
        <w:t>Lee,D</w:t>
      </w:r>
      <w:proofErr w:type="spellEnd"/>
      <w:r>
        <w:rPr>
          <w:color w:val="000000"/>
        </w:rPr>
        <w:t xml:space="preserve">., </w:t>
      </w:r>
      <w:proofErr w:type="spellStart"/>
      <w:r>
        <w:rPr>
          <w:color w:val="000000"/>
        </w:rPr>
        <w:t>Wang,Y</w:t>
      </w:r>
      <w:proofErr w:type="spellEnd"/>
      <w:r>
        <w:rPr>
          <w:color w:val="000000"/>
        </w:rPr>
        <w:t xml:space="preserve">. and </w:t>
      </w:r>
      <w:proofErr w:type="spellStart"/>
      <w:r>
        <w:rPr>
          <w:color w:val="000000"/>
        </w:rPr>
        <w:t>Andersen,E.C</w:t>
      </w:r>
      <w:proofErr w:type="spellEnd"/>
      <w:r>
        <w:rPr>
          <w:color w:val="000000"/>
        </w:rPr>
        <w:t xml:space="preserve">. (2019) A Novel Gene Underlies Bleomycin-Response Variation in Caenorhabditis elegans. </w:t>
      </w:r>
      <w:r>
        <w:rPr>
          <w:i/>
          <w:color w:val="000000"/>
        </w:rPr>
        <w:t>Genetics</w:t>
      </w:r>
      <w:r>
        <w:rPr>
          <w:color w:val="000000"/>
        </w:rPr>
        <w:t>, 10.1534/genetics.119.302286.</w:t>
      </w:r>
    </w:p>
    <w:p w14:paraId="360F7CE1" w14:textId="0CA6E47A"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52. </w:t>
      </w:r>
      <w:proofErr w:type="spellStart"/>
      <w:proofErr w:type="gramStart"/>
      <w:r>
        <w:rPr>
          <w:color w:val="000000"/>
        </w:rPr>
        <w:t>Burga,A</w:t>
      </w:r>
      <w:proofErr w:type="spellEnd"/>
      <w:r>
        <w:rPr>
          <w:color w:val="000000"/>
        </w:rPr>
        <w:t>.</w:t>
      </w:r>
      <w:proofErr w:type="gramEnd"/>
      <w:r>
        <w:rPr>
          <w:color w:val="000000"/>
        </w:rPr>
        <w:t>, Ben-</w:t>
      </w:r>
      <w:proofErr w:type="spellStart"/>
      <w:r>
        <w:rPr>
          <w:color w:val="000000"/>
        </w:rPr>
        <w:t>David,E</w:t>
      </w:r>
      <w:proofErr w:type="spellEnd"/>
      <w:r>
        <w:rPr>
          <w:color w:val="000000"/>
        </w:rPr>
        <w:t xml:space="preserve">., Lemus </w:t>
      </w:r>
      <w:proofErr w:type="spellStart"/>
      <w:r>
        <w:rPr>
          <w:color w:val="000000"/>
        </w:rPr>
        <w:t>Vergara,T</w:t>
      </w:r>
      <w:proofErr w:type="spellEnd"/>
      <w:r>
        <w:rPr>
          <w:color w:val="000000"/>
        </w:rPr>
        <w:t xml:space="preserve">., </w:t>
      </w:r>
      <w:proofErr w:type="spellStart"/>
      <w:r>
        <w:rPr>
          <w:color w:val="000000"/>
        </w:rPr>
        <w:t>Boocock,J</w:t>
      </w:r>
      <w:proofErr w:type="spellEnd"/>
      <w:r>
        <w:rPr>
          <w:color w:val="000000"/>
        </w:rPr>
        <w:t xml:space="preserve">. and </w:t>
      </w:r>
      <w:proofErr w:type="spellStart"/>
      <w:r>
        <w:rPr>
          <w:color w:val="000000"/>
        </w:rPr>
        <w:t>Kruglyak,L</w:t>
      </w:r>
      <w:proofErr w:type="spellEnd"/>
      <w:r>
        <w:rPr>
          <w:color w:val="000000"/>
        </w:rPr>
        <w:t xml:space="preserve">. (2019) Fast genetic mapping of complex traits in C. elegans using millions of individuals in bulk. </w:t>
      </w:r>
      <w:r>
        <w:rPr>
          <w:i/>
          <w:color w:val="000000"/>
        </w:rPr>
        <w:t xml:space="preserve">Nat. </w:t>
      </w:r>
      <w:proofErr w:type="spellStart"/>
      <w:r>
        <w:rPr>
          <w:i/>
          <w:color w:val="000000"/>
        </w:rPr>
        <w:t>Commun</w:t>
      </w:r>
      <w:proofErr w:type="spellEnd"/>
      <w:r>
        <w:rPr>
          <w:i/>
          <w:color w:val="000000"/>
        </w:rPr>
        <w:t>.</w:t>
      </w:r>
      <w:r>
        <w:rPr>
          <w:color w:val="000000"/>
        </w:rPr>
        <w:t xml:space="preserve">, </w:t>
      </w:r>
      <w:r>
        <w:rPr>
          <w:b/>
          <w:color w:val="000000"/>
        </w:rPr>
        <w:t>10</w:t>
      </w:r>
      <w:r>
        <w:rPr>
          <w:color w:val="000000"/>
        </w:rPr>
        <w:t>, 2680.</w:t>
      </w:r>
    </w:p>
    <w:p w14:paraId="0B368202" w14:textId="3FAB64C1"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53. </w:t>
      </w:r>
      <w:proofErr w:type="spellStart"/>
      <w:proofErr w:type="gramStart"/>
      <w:r>
        <w:rPr>
          <w:color w:val="000000"/>
        </w:rPr>
        <w:t>Evans,K.S</w:t>
      </w:r>
      <w:proofErr w:type="spellEnd"/>
      <w:r>
        <w:rPr>
          <w:color w:val="000000"/>
        </w:rPr>
        <w:t>.</w:t>
      </w:r>
      <w:proofErr w:type="gramEnd"/>
      <w:r>
        <w:rPr>
          <w:color w:val="000000"/>
        </w:rPr>
        <w:t xml:space="preserve"> and </w:t>
      </w:r>
      <w:proofErr w:type="spellStart"/>
      <w:r>
        <w:rPr>
          <w:color w:val="000000"/>
        </w:rPr>
        <w:t>Andersen,E.C</w:t>
      </w:r>
      <w:proofErr w:type="spellEnd"/>
      <w:r>
        <w:rPr>
          <w:color w:val="000000"/>
        </w:rPr>
        <w:t xml:space="preserve">. (2020) The Gene scb-1 Underlies Variation in Caenorhabditis elegans Chemotherapeutic Responses. </w:t>
      </w:r>
      <w:r>
        <w:rPr>
          <w:i/>
          <w:color w:val="000000"/>
        </w:rPr>
        <w:t>G3: Genes, Genomes, Genetics</w:t>
      </w:r>
      <w:r>
        <w:rPr>
          <w:color w:val="000000"/>
        </w:rPr>
        <w:t xml:space="preserve">, </w:t>
      </w:r>
      <w:r>
        <w:rPr>
          <w:b/>
          <w:color w:val="000000"/>
        </w:rPr>
        <w:t>10</w:t>
      </w:r>
      <w:r>
        <w:rPr>
          <w:color w:val="000000"/>
        </w:rPr>
        <w:t>, 2353–2364.</w:t>
      </w:r>
    </w:p>
    <w:p w14:paraId="45263808" w14:textId="55899576"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54. </w:t>
      </w:r>
      <w:proofErr w:type="spellStart"/>
      <w:proofErr w:type="gramStart"/>
      <w:r>
        <w:rPr>
          <w:color w:val="000000"/>
        </w:rPr>
        <w:t>Evans,K.S</w:t>
      </w:r>
      <w:proofErr w:type="spellEnd"/>
      <w:r>
        <w:rPr>
          <w:color w:val="000000"/>
        </w:rPr>
        <w:t>.</w:t>
      </w:r>
      <w:proofErr w:type="gramEnd"/>
      <w:r>
        <w:rPr>
          <w:color w:val="000000"/>
        </w:rPr>
        <w:t xml:space="preserve">, </w:t>
      </w:r>
      <w:proofErr w:type="spellStart"/>
      <w:r>
        <w:rPr>
          <w:color w:val="000000"/>
        </w:rPr>
        <w:t>Zdraljevic,S</w:t>
      </w:r>
      <w:proofErr w:type="spellEnd"/>
      <w:r>
        <w:rPr>
          <w:color w:val="000000"/>
        </w:rPr>
        <w:t xml:space="preserve">., </w:t>
      </w:r>
      <w:proofErr w:type="spellStart"/>
      <w:r>
        <w:rPr>
          <w:color w:val="000000"/>
        </w:rPr>
        <w:t>Stevens,L</w:t>
      </w:r>
      <w:proofErr w:type="spellEnd"/>
      <w:r>
        <w:rPr>
          <w:color w:val="000000"/>
        </w:rPr>
        <w:t xml:space="preserve">., </w:t>
      </w:r>
      <w:proofErr w:type="spellStart"/>
      <w:r>
        <w:rPr>
          <w:color w:val="000000"/>
        </w:rPr>
        <w:t>Collins,K</w:t>
      </w:r>
      <w:proofErr w:type="spellEnd"/>
      <w:r>
        <w:rPr>
          <w:color w:val="000000"/>
        </w:rPr>
        <w:t xml:space="preserve">., </w:t>
      </w:r>
      <w:proofErr w:type="spellStart"/>
      <w:r>
        <w:rPr>
          <w:color w:val="000000"/>
        </w:rPr>
        <w:t>Tanny,R.E</w:t>
      </w:r>
      <w:proofErr w:type="spellEnd"/>
      <w:r>
        <w:rPr>
          <w:color w:val="000000"/>
        </w:rPr>
        <w:t xml:space="preserve">. and </w:t>
      </w:r>
      <w:proofErr w:type="spellStart"/>
      <w:r>
        <w:rPr>
          <w:color w:val="000000"/>
        </w:rPr>
        <w:t>Andersen,E.C</w:t>
      </w:r>
      <w:proofErr w:type="spellEnd"/>
      <w:r>
        <w:rPr>
          <w:color w:val="000000"/>
        </w:rPr>
        <w:t xml:space="preserve">. (2020) Natural variation in the </w:t>
      </w:r>
      <w:proofErr w:type="spellStart"/>
      <w:r>
        <w:rPr>
          <w:color w:val="000000"/>
        </w:rPr>
        <w:t>sequestosome</w:t>
      </w:r>
      <w:proofErr w:type="spellEnd"/>
      <w:r>
        <w:rPr>
          <w:color w:val="000000"/>
        </w:rPr>
        <w:t xml:space="preserve">-related gene, sqst-5, underlies zinc homeostasis in Caenorhabditis elegans. </w:t>
      </w:r>
      <w:proofErr w:type="spellStart"/>
      <w:r>
        <w:rPr>
          <w:i/>
          <w:color w:val="000000"/>
        </w:rPr>
        <w:t>PLoS</w:t>
      </w:r>
      <w:proofErr w:type="spellEnd"/>
      <w:r>
        <w:rPr>
          <w:i/>
          <w:color w:val="000000"/>
        </w:rPr>
        <w:t xml:space="preserve"> Genet.</w:t>
      </w:r>
      <w:r>
        <w:rPr>
          <w:color w:val="000000"/>
        </w:rPr>
        <w:t xml:space="preserve">, </w:t>
      </w:r>
      <w:r>
        <w:rPr>
          <w:b/>
          <w:color w:val="000000"/>
        </w:rPr>
        <w:t>16</w:t>
      </w:r>
      <w:r>
        <w:rPr>
          <w:color w:val="000000"/>
        </w:rPr>
        <w:t>, e1008986.</w:t>
      </w:r>
    </w:p>
    <w:p w14:paraId="66405250" w14:textId="6DA09844"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55. </w:t>
      </w:r>
      <w:proofErr w:type="spellStart"/>
      <w:proofErr w:type="gramStart"/>
      <w:r>
        <w:rPr>
          <w:color w:val="000000"/>
        </w:rPr>
        <w:t>Moya,N.D</w:t>
      </w:r>
      <w:proofErr w:type="spellEnd"/>
      <w:r>
        <w:rPr>
          <w:color w:val="000000"/>
        </w:rPr>
        <w:t>.</w:t>
      </w:r>
      <w:proofErr w:type="gramEnd"/>
      <w:r>
        <w:rPr>
          <w:color w:val="000000"/>
        </w:rPr>
        <w:t xml:space="preserve">, </w:t>
      </w:r>
      <w:proofErr w:type="spellStart"/>
      <w:r>
        <w:rPr>
          <w:color w:val="000000"/>
        </w:rPr>
        <w:t>Stevens,L</w:t>
      </w:r>
      <w:proofErr w:type="spellEnd"/>
      <w:r>
        <w:rPr>
          <w:color w:val="000000"/>
        </w:rPr>
        <w:t xml:space="preserve">., </w:t>
      </w:r>
      <w:proofErr w:type="spellStart"/>
      <w:r>
        <w:rPr>
          <w:color w:val="000000"/>
        </w:rPr>
        <w:t>Miller,I.R</w:t>
      </w:r>
      <w:proofErr w:type="spellEnd"/>
      <w:r>
        <w:rPr>
          <w:color w:val="000000"/>
        </w:rPr>
        <w:t xml:space="preserve">., </w:t>
      </w:r>
      <w:proofErr w:type="spellStart"/>
      <w:r>
        <w:rPr>
          <w:color w:val="000000"/>
        </w:rPr>
        <w:t>Sokol,C.E</w:t>
      </w:r>
      <w:proofErr w:type="spellEnd"/>
      <w:r>
        <w:rPr>
          <w:color w:val="000000"/>
        </w:rPr>
        <w:t xml:space="preserve">., </w:t>
      </w:r>
      <w:proofErr w:type="spellStart"/>
      <w:r>
        <w:rPr>
          <w:color w:val="000000"/>
        </w:rPr>
        <w:t>Galindo,J.L</w:t>
      </w:r>
      <w:proofErr w:type="spellEnd"/>
      <w:r>
        <w:rPr>
          <w:color w:val="000000"/>
        </w:rPr>
        <w:t xml:space="preserve">., </w:t>
      </w:r>
      <w:proofErr w:type="spellStart"/>
      <w:r>
        <w:rPr>
          <w:color w:val="000000"/>
        </w:rPr>
        <w:t>Bardas,A.D</w:t>
      </w:r>
      <w:proofErr w:type="spellEnd"/>
      <w:r>
        <w:rPr>
          <w:color w:val="000000"/>
        </w:rPr>
        <w:t xml:space="preserve">., </w:t>
      </w:r>
      <w:proofErr w:type="spellStart"/>
      <w:r>
        <w:rPr>
          <w:color w:val="000000"/>
        </w:rPr>
        <w:t>Koh,E.S.H</w:t>
      </w:r>
      <w:proofErr w:type="spellEnd"/>
      <w:r>
        <w:rPr>
          <w:color w:val="000000"/>
        </w:rPr>
        <w:t xml:space="preserve">., </w:t>
      </w:r>
      <w:proofErr w:type="spellStart"/>
      <w:r>
        <w:rPr>
          <w:color w:val="000000"/>
        </w:rPr>
        <w:t>Rozenich,J</w:t>
      </w:r>
      <w:proofErr w:type="spellEnd"/>
      <w:r>
        <w:rPr>
          <w:color w:val="000000"/>
        </w:rPr>
        <w:t xml:space="preserve">., </w:t>
      </w:r>
      <w:proofErr w:type="spellStart"/>
      <w:r>
        <w:rPr>
          <w:color w:val="000000"/>
        </w:rPr>
        <w:t>Yeo,C</w:t>
      </w:r>
      <w:proofErr w:type="spellEnd"/>
      <w:r>
        <w:rPr>
          <w:color w:val="000000"/>
        </w:rPr>
        <w:t xml:space="preserve">., </w:t>
      </w:r>
      <w:proofErr w:type="spellStart"/>
      <w:r>
        <w:rPr>
          <w:color w:val="000000"/>
        </w:rPr>
        <w:t>Xu,M</w:t>
      </w:r>
      <w:proofErr w:type="spellEnd"/>
      <w:r>
        <w:rPr>
          <w:color w:val="000000"/>
        </w:rPr>
        <w:t xml:space="preserve">., </w:t>
      </w:r>
      <w:r>
        <w:rPr>
          <w:i/>
          <w:color w:val="000000"/>
        </w:rPr>
        <w:t>et al.</w:t>
      </w:r>
      <w:r>
        <w:rPr>
          <w:color w:val="000000"/>
        </w:rPr>
        <w:t xml:space="preserve"> (2023) Novel and improved Caenorhabditis </w:t>
      </w:r>
      <w:proofErr w:type="spellStart"/>
      <w:r>
        <w:rPr>
          <w:color w:val="000000"/>
        </w:rPr>
        <w:t>briggsae</w:t>
      </w:r>
      <w:proofErr w:type="spellEnd"/>
      <w:r>
        <w:rPr>
          <w:color w:val="000000"/>
        </w:rPr>
        <w:t xml:space="preserve"> gene models generated by community curation. </w:t>
      </w:r>
      <w:proofErr w:type="spellStart"/>
      <w:r>
        <w:rPr>
          <w:i/>
          <w:color w:val="000000"/>
        </w:rPr>
        <w:t>bioRxiv</w:t>
      </w:r>
      <w:proofErr w:type="spellEnd"/>
      <w:r>
        <w:rPr>
          <w:color w:val="000000"/>
        </w:rPr>
        <w:t>, 10.1101/2023.05.16.541014.</w:t>
      </w:r>
    </w:p>
    <w:p w14:paraId="4CA2A4DF" w14:textId="47EFC912"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56. </w:t>
      </w:r>
      <w:proofErr w:type="spellStart"/>
      <w:proofErr w:type="gramStart"/>
      <w:r>
        <w:rPr>
          <w:color w:val="000000"/>
        </w:rPr>
        <w:t>Widmayer,S.J</w:t>
      </w:r>
      <w:proofErr w:type="spellEnd"/>
      <w:r>
        <w:rPr>
          <w:color w:val="000000"/>
        </w:rPr>
        <w:t>.</w:t>
      </w:r>
      <w:proofErr w:type="gramEnd"/>
      <w:r>
        <w:rPr>
          <w:color w:val="000000"/>
        </w:rPr>
        <w:t xml:space="preserve">, </w:t>
      </w:r>
      <w:proofErr w:type="spellStart"/>
      <w:r>
        <w:rPr>
          <w:color w:val="000000"/>
        </w:rPr>
        <w:t>Evans,K.S</w:t>
      </w:r>
      <w:proofErr w:type="spellEnd"/>
      <w:r>
        <w:rPr>
          <w:color w:val="000000"/>
        </w:rPr>
        <w:t xml:space="preserve">., </w:t>
      </w:r>
      <w:proofErr w:type="spellStart"/>
      <w:r>
        <w:rPr>
          <w:color w:val="000000"/>
        </w:rPr>
        <w:t>Zdraljevic,S</w:t>
      </w:r>
      <w:proofErr w:type="spellEnd"/>
      <w:r>
        <w:rPr>
          <w:color w:val="000000"/>
        </w:rPr>
        <w:t xml:space="preserve">. and </w:t>
      </w:r>
      <w:proofErr w:type="spellStart"/>
      <w:r>
        <w:rPr>
          <w:color w:val="000000"/>
        </w:rPr>
        <w:t>Andersen,E.C</w:t>
      </w:r>
      <w:proofErr w:type="spellEnd"/>
      <w:r>
        <w:rPr>
          <w:color w:val="000000"/>
        </w:rPr>
        <w:t xml:space="preserve">. (2022) Evaluating the power and limitations of genome-wide association studies in Caenorhabditis elegans. </w:t>
      </w:r>
      <w:r>
        <w:rPr>
          <w:i/>
          <w:color w:val="000000"/>
        </w:rPr>
        <w:t>G</w:t>
      </w:r>
      <w:proofErr w:type="gramStart"/>
      <w:r>
        <w:rPr>
          <w:i/>
          <w:color w:val="000000"/>
        </w:rPr>
        <w:t xml:space="preserve">3 </w:t>
      </w:r>
      <w:r>
        <w:rPr>
          <w:color w:val="000000"/>
        </w:rPr>
        <w:t>,</w:t>
      </w:r>
      <w:proofErr w:type="gramEnd"/>
      <w:r>
        <w:rPr>
          <w:color w:val="000000"/>
        </w:rPr>
        <w:t xml:space="preserve"> </w:t>
      </w:r>
      <w:r>
        <w:rPr>
          <w:b/>
          <w:color w:val="000000"/>
        </w:rPr>
        <w:t>12</w:t>
      </w:r>
      <w:r>
        <w:rPr>
          <w:color w:val="000000"/>
        </w:rPr>
        <w:t>.</w:t>
      </w:r>
    </w:p>
    <w:p w14:paraId="169BE8BD" w14:textId="54C080DF"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57. Di </w:t>
      </w:r>
      <w:proofErr w:type="spellStart"/>
      <w:proofErr w:type="gramStart"/>
      <w:r>
        <w:rPr>
          <w:color w:val="000000"/>
        </w:rPr>
        <w:t>Bernardo,M</w:t>
      </w:r>
      <w:proofErr w:type="spellEnd"/>
      <w:r>
        <w:rPr>
          <w:color w:val="000000"/>
        </w:rPr>
        <w:t>.</w:t>
      </w:r>
      <w:proofErr w:type="gramEnd"/>
      <w:r>
        <w:rPr>
          <w:color w:val="000000"/>
        </w:rPr>
        <w:t xml:space="preserve">, </w:t>
      </w:r>
      <w:proofErr w:type="spellStart"/>
      <w:r>
        <w:rPr>
          <w:color w:val="000000"/>
        </w:rPr>
        <w:t>Crombie,T.A</w:t>
      </w:r>
      <w:proofErr w:type="spellEnd"/>
      <w:r>
        <w:rPr>
          <w:color w:val="000000"/>
        </w:rPr>
        <w:t xml:space="preserve">., </w:t>
      </w:r>
      <w:proofErr w:type="spellStart"/>
      <w:r>
        <w:rPr>
          <w:color w:val="000000"/>
        </w:rPr>
        <w:t>Cook,D.E</w:t>
      </w:r>
      <w:proofErr w:type="spellEnd"/>
      <w:r>
        <w:rPr>
          <w:color w:val="000000"/>
        </w:rPr>
        <w:t xml:space="preserve">. and </w:t>
      </w:r>
      <w:proofErr w:type="spellStart"/>
      <w:r>
        <w:rPr>
          <w:color w:val="000000"/>
        </w:rPr>
        <w:t>Andersen,E.C</w:t>
      </w:r>
      <w:proofErr w:type="spellEnd"/>
      <w:r>
        <w:rPr>
          <w:color w:val="000000"/>
        </w:rPr>
        <w:t xml:space="preserve">. (2021) </w:t>
      </w:r>
      <w:proofErr w:type="spellStart"/>
      <w:r>
        <w:rPr>
          <w:color w:val="000000"/>
        </w:rPr>
        <w:t>easyFulcrum</w:t>
      </w:r>
      <w:proofErr w:type="spellEnd"/>
      <w:r>
        <w:rPr>
          <w:color w:val="000000"/>
        </w:rPr>
        <w:t xml:space="preserve">: An R package to process and analyze ecological sampling data generated using the Fulcrum mobile application. </w:t>
      </w:r>
      <w:proofErr w:type="spellStart"/>
      <w:r>
        <w:rPr>
          <w:i/>
          <w:color w:val="000000"/>
        </w:rPr>
        <w:t>PLoS</w:t>
      </w:r>
      <w:proofErr w:type="spellEnd"/>
      <w:r>
        <w:rPr>
          <w:i/>
          <w:color w:val="000000"/>
        </w:rPr>
        <w:t xml:space="preserve"> One</w:t>
      </w:r>
      <w:r>
        <w:rPr>
          <w:color w:val="000000"/>
        </w:rPr>
        <w:t xml:space="preserve">, </w:t>
      </w:r>
      <w:r>
        <w:rPr>
          <w:b/>
          <w:color w:val="000000"/>
        </w:rPr>
        <w:t>16</w:t>
      </w:r>
      <w:r>
        <w:rPr>
          <w:color w:val="000000"/>
        </w:rPr>
        <w:t>, e0254293.</w:t>
      </w:r>
    </w:p>
    <w:p w14:paraId="763C5972" w14:textId="1A4BA79D"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58. </w:t>
      </w:r>
      <w:proofErr w:type="spellStart"/>
      <w:proofErr w:type="gramStart"/>
      <w:r>
        <w:rPr>
          <w:color w:val="000000"/>
        </w:rPr>
        <w:t>Barrière,A</w:t>
      </w:r>
      <w:proofErr w:type="spellEnd"/>
      <w:r>
        <w:rPr>
          <w:color w:val="000000"/>
        </w:rPr>
        <w:t>.</w:t>
      </w:r>
      <w:proofErr w:type="gramEnd"/>
      <w:r>
        <w:rPr>
          <w:color w:val="000000"/>
        </w:rPr>
        <w:t xml:space="preserve"> and </w:t>
      </w:r>
      <w:proofErr w:type="spellStart"/>
      <w:r>
        <w:rPr>
          <w:color w:val="000000"/>
        </w:rPr>
        <w:t>Félix,M</w:t>
      </w:r>
      <w:proofErr w:type="spellEnd"/>
      <w:r>
        <w:rPr>
          <w:color w:val="000000"/>
        </w:rPr>
        <w:t xml:space="preserve">.-A. (2005) High local genetic diversity and low outcrossing rate in Caenorhabditis elegans natural populations. </w:t>
      </w:r>
      <w:proofErr w:type="spellStart"/>
      <w:r>
        <w:rPr>
          <w:i/>
          <w:color w:val="000000"/>
        </w:rPr>
        <w:t>Curr</w:t>
      </w:r>
      <w:proofErr w:type="spellEnd"/>
      <w:r>
        <w:rPr>
          <w:i/>
          <w:color w:val="000000"/>
        </w:rPr>
        <w:t>. Biol.</w:t>
      </w:r>
      <w:r>
        <w:rPr>
          <w:color w:val="000000"/>
        </w:rPr>
        <w:t xml:space="preserve">, </w:t>
      </w:r>
      <w:r>
        <w:rPr>
          <w:b/>
          <w:color w:val="000000"/>
        </w:rPr>
        <w:t>15</w:t>
      </w:r>
      <w:r>
        <w:rPr>
          <w:color w:val="000000"/>
        </w:rPr>
        <w:t>, 1176–1184.</w:t>
      </w:r>
    </w:p>
    <w:p w14:paraId="044072DD" w14:textId="423CD607"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59. </w:t>
      </w:r>
      <w:proofErr w:type="spellStart"/>
      <w:proofErr w:type="gramStart"/>
      <w:r>
        <w:rPr>
          <w:color w:val="000000"/>
        </w:rPr>
        <w:t>Petersen,C</w:t>
      </w:r>
      <w:proofErr w:type="spellEnd"/>
      <w:r>
        <w:rPr>
          <w:color w:val="000000"/>
        </w:rPr>
        <w:t>.</w:t>
      </w:r>
      <w:proofErr w:type="gramEnd"/>
      <w:r>
        <w:rPr>
          <w:color w:val="000000"/>
        </w:rPr>
        <w:t xml:space="preserve">, </w:t>
      </w:r>
      <w:proofErr w:type="spellStart"/>
      <w:r>
        <w:rPr>
          <w:color w:val="000000"/>
        </w:rPr>
        <w:t>Dirksen,P</w:t>
      </w:r>
      <w:proofErr w:type="spellEnd"/>
      <w:r>
        <w:rPr>
          <w:color w:val="000000"/>
        </w:rPr>
        <w:t xml:space="preserve">., </w:t>
      </w:r>
      <w:proofErr w:type="spellStart"/>
      <w:r>
        <w:rPr>
          <w:color w:val="000000"/>
        </w:rPr>
        <w:t>Prahl,S</w:t>
      </w:r>
      <w:proofErr w:type="spellEnd"/>
      <w:r>
        <w:rPr>
          <w:color w:val="000000"/>
        </w:rPr>
        <w:t xml:space="preserve">., </w:t>
      </w:r>
      <w:proofErr w:type="spellStart"/>
      <w:r>
        <w:rPr>
          <w:color w:val="000000"/>
        </w:rPr>
        <w:t>Strathmann,E.A</w:t>
      </w:r>
      <w:proofErr w:type="spellEnd"/>
      <w:r>
        <w:rPr>
          <w:color w:val="000000"/>
        </w:rPr>
        <w:t xml:space="preserve">. and </w:t>
      </w:r>
      <w:proofErr w:type="spellStart"/>
      <w:r>
        <w:rPr>
          <w:color w:val="000000"/>
        </w:rPr>
        <w:t>Schulenburg,H</w:t>
      </w:r>
      <w:proofErr w:type="spellEnd"/>
      <w:r>
        <w:rPr>
          <w:color w:val="000000"/>
        </w:rPr>
        <w:t xml:space="preserve">. (2014) The prevalence of Caenorhabditis elegans across 1.5 years in selected North German locations: the importance of substrate type, abiotic parameters, and Caenorhabditis competitors. </w:t>
      </w:r>
      <w:r>
        <w:rPr>
          <w:i/>
          <w:color w:val="000000"/>
        </w:rPr>
        <w:t>BMC Ecol.</w:t>
      </w:r>
      <w:r>
        <w:rPr>
          <w:color w:val="000000"/>
        </w:rPr>
        <w:t xml:space="preserve">, </w:t>
      </w:r>
      <w:r>
        <w:rPr>
          <w:b/>
          <w:color w:val="000000"/>
        </w:rPr>
        <w:t>14</w:t>
      </w:r>
      <w:r>
        <w:rPr>
          <w:color w:val="000000"/>
        </w:rPr>
        <w:t>, 4.</w:t>
      </w:r>
    </w:p>
    <w:p w14:paraId="378332EC" w14:textId="398B54B7"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60. </w:t>
      </w:r>
      <w:proofErr w:type="spellStart"/>
      <w:proofErr w:type="gramStart"/>
      <w:r>
        <w:rPr>
          <w:color w:val="000000"/>
        </w:rPr>
        <w:t>Yu,J</w:t>
      </w:r>
      <w:proofErr w:type="spellEnd"/>
      <w:r>
        <w:rPr>
          <w:color w:val="000000"/>
        </w:rPr>
        <w:t>.</w:t>
      </w:r>
      <w:proofErr w:type="gramEnd"/>
      <w:r>
        <w:rPr>
          <w:color w:val="000000"/>
        </w:rPr>
        <w:t xml:space="preserve">, </w:t>
      </w:r>
      <w:proofErr w:type="spellStart"/>
      <w:r>
        <w:rPr>
          <w:color w:val="000000"/>
        </w:rPr>
        <w:t>Pressoir,G</w:t>
      </w:r>
      <w:proofErr w:type="spellEnd"/>
      <w:r>
        <w:rPr>
          <w:color w:val="000000"/>
        </w:rPr>
        <w:t xml:space="preserve">., </w:t>
      </w:r>
      <w:proofErr w:type="spellStart"/>
      <w:r>
        <w:rPr>
          <w:color w:val="000000"/>
        </w:rPr>
        <w:t>Briggs,W.H</w:t>
      </w:r>
      <w:proofErr w:type="spellEnd"/>
      <w:r>
        <w:rPr>
          <w:color w:val="000000"/>
        </w:rPr>
        <w:t xml:space="preserve">., </w:t>
      </w:r>
      <w:proofErr w:type="spellStart"/>
      <w:r>
        <w:rPr>
          <w:color w:val="000000"/>
        </w:rPr>
        <w:t>Vroh</w:t>
      </w:r>
      <w:proofErr w:type="spellEnd"/>
      <w:r>
        <w:rPr>
          <w:color w:val="000000"/>
        </w:rPr>
        <w:t xml:space="preserve"> </w:t>
      </w:r>
      <w:proofErr w:type="spellStart"/>
      <w:r>
        <w:rPr>
          <w:color w:val="000000"/>
        </w:rPr>
        <w:t>Bi,I</w:t>
      </w:r>
      <w:proofErr w:type="spellEnd"/>
      <w:r>
        <w:rPr>
          <w:color w:val="000000"/>
        </w:rPr>
        <w:t xml:space="preserve">., </w:t>
      </w:r>
      <w:proofErr w:type="spellStart"/>
      <w:r>
        <w:rPr>
          <w:color w:val="000000"/>
        </w:rPr>
        <w:t>Yamasaki,M</w:t>
      </w:r>
      <w:proofErr w:type="spellEnd"/>
      <w:r>
        <w:rPr>
          <w:color w:val="000000"/>
        </w:rPr>
        <w:t xml:space="preserve">., </w:t>
      </w:r>
      <w:proofErr w:type="spellStart"/>
      <w:r>
        <w:rPr>
          <w:color w:val="000000"/>
        </w:rPr>
        <w:t>Doebley,J.F</w:t>
      </w:r>
      <w:proofErr w:type="spellEnd"/>
      <w:r>
        <w:rPr>
          <w:color w:val="000000"/>
        </w:rPr>
        <w:t xml:space="preserve">., </w:t>
      </w:r>
      <w:proofErr w:type="spellStart"/>
      <w:r>
        <w:rPr>
          <w:color w:val="000000"/>
        </w:rPr>
        <w:t>McMullen,M.D</w:t>
      </w:r>
      <w:proofErr w:type="spellEnd"/>
      <w:r>
        <w:rPr>
          <w:color w:val="000000"/>
        </w:rPr>
        <w:t xml:space="preserve">., </w:t>
      </w:r>
      <w:proofErr w:type="spellStart"/>
      <w:r>
        <w:rPr>
          <w:color w:val="000000"/>
        </w:rPr>
        <w:t>Gaut,B.S</w:t>
      </w:r>
      <w:proofErr w:type="spellEnd"/>
      <w:r>
        <w:rPr>
          <w:color w:val="000000"/>
        </w:rPr>
        <w:t xml:space="preserve">., </w:t>
      </w:r>
      <w:proofErr w:type="spellStart"/>
      <w:r>
        <w:rPr>
          <w:color w:val="000000"/>
        </w:rPr>
        <w:lastRenderedPageBreak/>
        <w:t>Nielsen,D.M</w:t>
      </w:r>
      <w:proofErr w:type="spellEnd"/>
      <w:r>
        <w:rPr>
          <w:color w:val="000000"/>
        </w:rPr>
        <w:t xml:space="preserve">., </w:t>
      </w:r>
      <w:proofErr w:type="spellStart"/>
      <w:r>
        <w:rPr>
          <w:color w:val="000000"/>
        </w:rPr>
        <w:t>Holland,J.B</w:t>
      </w:r>
      <w:proofErr w:type="spellEnd"/>
      <w:r>
        <w:rPr>
          <w:color w:val="000000"/>
        </w:rPr>
        <w:t xml:space="preserve">., </w:t>
      </w:r>
      <w:r>
        <w:rPr>
          <w:i/>
          <w:color w:val="000000"/>
        </w:rPr>
        <w:t>et al.</w:t>
      </w:r>
      <w:r>
        <w:rPr>
          <w:color w:val="000000"/>
        </w:rPr>
        <w:t xml:space="preserve"> (2006) A unified mixed-model method for association mapping that accounts for multiple levels of relatedness. </w:t>
      </w:r>
      <w:r>
        <w:rPr>
          <w:i/>
          <w:color w:val="000000"/>
        </w:rPr>
        <w:t>Nat. Genet.</w:t>
      </w:r>
      <w:r>
        <w:rPr>
          <w:color w:val="000000"/>
        </w:rPr>
        <w:t xml:space="preserve">, </w:t>
      </w:r>
      <w:r>
        <w:rPr>
          <w:b/>
          <w:color w:val="000000"/>
        </w:rPr>
        <w:t>38</w:t>
      </w:r>
      <w:r>
        <w:rPr>
          <w:color w:val="000000"/>
        </w:rPr>
        <w:t>, 203–208.</w:t>
      </w:r>
    </w:p>
    <w:p w14:paraId="3F4548C6" w14:textId="2C708C3F"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61. </w:t>
      </w:r>
      <w:proofErr w:type="spellStart"/>
      <w:proofErr w:type="gramStart"/>
      <w:r>
        <w:rPr>
          <w:color w:val="000000"/>
        </w:rPr>
        <w:t>Danecek,P</w:t>
      </w:r>
      <w:proofErr w:type="spellEnd"/>
      <w:r>
        <w:rPr>
          <w:color w:val="000000"/>
        </w:rPr>
        <w:t>.</w:t>
      </w:r>
      <w:proofErr w:type="gramEnd"/>
      <w:r>
        <w:rPr>
          <w:color w:val="000000"/>
        </w:rPr>
        <w:t xml:space="preserve">, </w:t>
      </w:r>
      <w:proofErr w:type="spellStart"/>
      <w:r>
        <w:rPr>
          <w:color w:val="000000"/>
        </w:rPr>
        <w:t>Auton,A</w:t>
      </w:r>
      <w:proofErr w:type="spellEnd"/>
      <w:r>
        <w:rPr>
          <w:color w:val="000000"/>
        </w:rPr>
        <w:t xml:space="preserve">., </w:t>
      </w:r>
      <w:proofErr w:type="spellStart"/>
      <w:r>
        <w:rPr>
          <w:color w:val="000000"/>
        </w:rPr>
        <w:t>Abecasis,G</w:t>
      </w:r>
      <w:proofErr w:type="spellEnd"/>
      <w:r>
        <w:rPr>
          <w:color w:val="000000"/>
        </w:rPr>
        <w:t xml:space="preserve">., </w:t>
      </w:r>
      <w:proofErr w:type="spellStart"/>
      <w:r>
        <w:rPr>
          <w:color w:val="000000"/>
        </w:rPr>
        <w:t>Albers,C.A</w:t>
      </w:r>
      <w:proofErr w:type="spellEnd"/>
      <w:r>
        <w:rPr>
          <w:color w:val="000000"/>
        </w:rPr>
        <w:t xml:space="preserve">., </w:t>
      </w:r>
      <w:proofErr w:type="spellStart"/>
      <w:r>
        <w:rPr>
          <w:color w:val="000000"/>
        </w:rPr>
        <w:t>Banks,E</w:t>
      </w:r>
      <w:proofErr w:type="spellEnd"/>
      <w:r>
        <w:rPr>
          <w:color w:val="000000"/>
        </w:rPr>
        <w:t xml:space="preserve">., </w:t>
      </w:r>
      <w:proofErr w:type="spellStart"/>
      <w:r>
        <w:rPr>
          <w:color w:val="000000"/>
        </w:rPr>
        <w:t>DePristo,M.A</w:t>
      </w:r>
      <w:proofErr w:type="spellEnd"/>
      <w:r>
        <w:rPr>
          <w:color w:val="000000"/>
        </w:rPr>
        <w:t xml:space="preserve">., </w:t>
      </w:r>
      <w:proofErr w:type="spellStart"/>
      <w:r>
        <w:rPr>
          <w:color w:val="000000"/>
        </w:rPr>
        <w:t>Handsaker,R.E</w:t>
      </w:r>
      <w:proofErr w:type="spellEnd"/>
      <w:r>
        <w:rPr>
          <w:color w:val="000000"/>
        </w:rPr>
        <w:t xml:space="preserve">., </w:t>
      </w:r>
      <w:proofErr w:type="spellStart"/>
      <w:r>
        <w:rPr>
          <w:color w:val="000000"/>
        </w:rPr>
        <w:t>Lunter,G</w:t>
      </w:r>
      <w:proofErr w:type="spellEnd"/>
      <w:r>
        <w:rPr>
          <w:color w:val="000000"/>
        </w:rPr>
        <w:t xml:space="preserve">., </w:t>
      </w:r>
      <w:proofErr w:type="spellStart"/>
      <w:r>
        <w:rPr>
          <w:color w:val="000000"/>
        </w:rPr>
        <w:t>Marth,G.T</w:t>
      </w:r>
      <w:proofErr w:type="spellEnd"/>
      <w:r>
        <w:rPr>
          <w:color w:val="000000"/>
        </w:rPr>
        <w:t xml:space="preserve">., </w:t>
      </w:r>
      <w:proofErr w:type="spellStart"/>
      <w:r>
        <w:rPr>
          <w:color w:val="000000"/>
        </w:rPr>
        <w:t>Sherry,S.T</w:t>
      </w:r>
      <w:proofErr w:type="spellEnd"/>
      <w:r>
        <w:rPr>
          <w:color w:val="000000"/>
        </w:rPr>
        <w:t xml:space="preserve">., </w:t>
      </w:r>
      <w:r>
        <w:rPr>
          <w:i/>
          <w:color w:val="000000"/>
        </w:rPr>
        <w:t>et al.</w:t>
      </w:r>
      <w:r>
        <w:rPr>
          <w:color w:val="000000"/>
        </w:rPr>
        <w:t xml:space="preserve"> (2011) The variant call format and </w:t>
      </w:r>
      <w:proofErr w:type="spellStart"/>
      <w:r>
        <w:rPr>
          <w:color w:val="000000"/>
        </w:rPr>
        <w:t>VCFtools</w:t>
      </w:r>
      <w:proofErr w:type="spellEnd"/>
      <w:r>
        <w:rPr>
          <w:color w:val="000000"/>
        </w:rPr>
        <w:t xml:space="preserve">. </w:t>
      </w:r>
      <w:r>
        <w:rPr>
          <w:i/>
          <w:color w:val="000000"/>
        </w:rPr>
        <w:t>Bioinformatics</w:t>
      </w:r>
      <w:r>
        <w:rPr>
          <w:color w:val="000000"/>
        </w:rPr>
        <w:t xml:space="preserve">, </w:t>
      </w:r>
      <w:r>
        <w:rPr>
          <w:b/>
          <w:color w:val="000000"/>
        </w:rPr>
        <w:t>27</w:t>
      </w:r>
      <w:r>
        <w:rPr>
          <w:color w:val="000000"/>
        </w:rPr>
        <w:t>, 2156–2158.</w:t>
      </w:r>
    </w:p>
    <w:p w14:paraId="6005A0E1" w14:textId="326A8C4B"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62. </w:t>
      </w:r>
      <w:proofErr w:type="spellStart"/>
      <w:proofErr w:type="gramStart"/>
      <w:r>
        <w:rPr>
          <w:color w:val="000000"/>
        </w:rPr>
        <w:t>Thomas,C.G</w:t>
      </w:r>
      <w:proofErr w:type="spellEnd"/>
      <w:r>
        <w:rPr>
          <w:color w:val="000000"/>
        </w:rPr>
        <w:t>.</w:t>
      </w:r>
      <w:proofErr w:type="gramEnd"/>
      <w:r>
        <w:rPr>
          <w:color w:val="000000"/>
        </w:rPr>
        <w:t xml:space="preserve">, </w:t>
      </w:r>
      <w:proofErr w:type="spellStart"/>
      <w:r>
        <w:rPr>
          <w:color w:val="000000"/>
        </w:rPr>
        <w:t>Wang,W</w:t>
      </w:r>
      <w:proofErr w:type="spellEnd"/>
      <w:r>
        <w:rPr>
          <w:color w:val="000000"/>
        </w:rPr>
        <w:t xml:space="preserve">., </w:t>
      </w:r>
      <w:proofErr w:type="spellStart"/>
      <w:r>
        <w:rPr>
          <w:color w:val="000000"/>
        </w:rPr>
        <w:t>Jovelin,R</w:t>
      </w:r>
      <w:proofErr w:type="spellEnd"/>
      <w:r>
        <w:rPr>
          <w:color w:val="000000"/>
        </w:rPr>
        <w:t xml:space="preserve">., </w:t>
      </w:r>
      <w:proofErr w:type="spellStart"/>
      <w:r>
        <w:rPr>
          <w:color w:val="000000"/>
        </w:rPr>
        <w:t>Ghosh,R</w:t>
      </w:r>
      <w:proofErr w:type="spellEnd"/>
      <w:r>
        <w:rPr>
          <w:color w:val="000000"/>
        </w:rPr>
        <w:t xml:space="preserve">., </w:t>
      </w:r>
      <w:proofErr w:type="spellStart"/>
      <w:r>
        <w:rPr>
          <w:color w:val="000000"/>
        </w:rPr>
        <w:t>Lomasko,T</w:t>
      </w:r>
      <w:proofErr w:type="spellEnd"/>
      <w:r>
        <w:rPr>
          <w:color w:val="000000"/>
        </w:rPr>
        <w:t xml:space="preserve">., </w:t>
      </w:r>
      <w:proofErr w:type="spellStart"/>
      <w:r>
        <w:rPr>
          <w:color w:val="000000"/>
        </w:rPr>
        <w:t>Trinh,Q</w:t>
      </w:r>
      <w:proofErr w:type="spellEnd"/>
      <w:r>
        <w:rPr>
          <w:color w:val="000000"/>
        </w:rPr>
        <w:t xml:space="preserve">., </w:t>
      </w:r>
      <w:proofErr w:type="spellStart"/>
      <w:r>
        <w:rPr>
          <w:color w:val="000000"/>
        </w:rPr>
        <w:t>Kruglyak,L</w:t>
      </w:r>
      <w:proofErr w:type="spellEnd"/>
      <w:r>
        <w:rPr>
          <w:color w:val="000000"/>
        </w:rPr>
        <w:t xml:space="preserve">., </w:t>
      </w:r>
      <w:proofErr w:type="spellStart"/>
      <w:r>
        <w:rPr>
          <w:color w:val="000000"/>
        </w:rPr>
        <w:t>Stein,L.D</w:t>
      </w:r>
      <w:proofErr w:type="spellEnd"/>
      <w:r>
        <w:rPr>
          <w:color w:val="000000"/>
        </w:rPr>
        <w:t xml:space="preserve">. and </w:t>
      </w:r>
      <w:proofErr w:type="spellStart"/>
      <w:r>
        <w:rPr>
          <w:color w:val="000000"/>
        </w:rPr>
        <w:t>Cutter,A.D</w:t>
      </w:r>
      <w:proofErr w:type="spellEnd"/>
      <w:r>
        <w:rPr>
          <w:color w:val="000000"/>
        </w:rPr>
        <w:t xml:space="preserve">. (2015) Full-genome evolutionary histories of </w:t>
      </w:r>
      <w:proofErr w:type="spellStart"/>
      <w:r>
        <w:rPr>
          <w:color w:val="000000"/>
        </w:rPr>
        <w:t>selfing</w:t>
      </w:r>
      <w:proofErr w:type="spellEnd"/>
      <w:r>
        <w:rPr>
          <w:color w:val="000000"/>
        </w:rPr>
        <w:t xml:space="preserve">, splitting, and selection in Caenorhabditis. </w:t>
      </w:r>
      <w:r>
        <w:rPr>
          <w:i/>
          <w:color w:val="000000"/>
        </w:rPr>
        <w:t>Genome Res.</w:t>
      </w:r>
      <w:r>
        <w:rPr>
          <w:color w:val="000000"/>
        </w:rPr>
        <w:t xml:space="preserve">, </w:t>
      </w:r>
      <w:r>
        <w:rPr>
          <w:b/>
          <w:color w:val="000000"/>
        </w:rPr>
        <w:t>25</w:t>
      </w:r>
      <w:r>
        <w:rPr>
          <w:color w:val="000000"/>
        </w:rPr>
        <w:t>, 667–678.</w:t>
      </w:r>
    </w:p>
    <w:p w14:paraId="52F9C67B" w14:textId="094A82E6"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63. </w:t>
      </w:r>
      <w:proofErr w:type="spellStart"/>
      <w:proofErr w:type="gramStart"/>
      <w:r>
        <w:rPr>
          <w:color w:val="000000"/>
        </w:rPr>
        <w:t>Robinson,J.T</w:t>
      </w:r>
      <w:proofErr w:type="spellEnd"/>
      <w:r>
        <w:rPr>
          <w:color w:val="000000"/>
        </w:rPr>
        <w:t>.</w:t>
      </w:r>
      <w:proofErr w:type="gramEnd"/>
      <w:r>
        <w:rPr>
          <w:color w:val="000000"/>
        </w:rPr>
        <w:t xml:space="preserve">, </w:t>
      </w:r>
      <w:proofErr w:type="spellStart"/>
      <w:r>
        <w:rPr>
          <w:color w:val="000000"/>
        </w:rPr>
        <w:t>Thorvaldsdottir,H</w:t>
      </w:r>
      <w:proofErr w:type="spellEnd"/>
      <w:r>
        <w:rPr>
          <w:color w:val="000000"/>
        </w:rPr>
        <w:t xml:space="preserve">., </w:t>
      </w:r>
      <w:proofErr w:type="spellStart"/>
      <w:r>
        <w:rPr>
          <w:color w:val="000000"/>
        </w:rPr>
        <w:t>Turner,D</w:t>
      </w:r>
      <w:proofErr w:type="spellEnd"/>
      <w:r>
        <w:rPr>
          <w:color w:val="000000"/>
        </w:rPr>
        <w:t xml:space="preserve">. and </w:t>
      </w:r>
      <w:proofErr w:type="spellStart"/>
      <w:r>
        <w:rPr>
          <w:color w:val="000000"/>
        </w:rPr>
        <w:t>Mesirov,J.P</w:t>
      </w:r>
      <w:proofErr w:type="spellEnd"/>
      <w:r>
        <w:rPr>
          <w:color w:val="000000"/>
        </w:rPr>
        <w:t xml:space="preserve">. (2023) igv.js: an embeddable JavaScript implementation of the Integrative Genomics Viewer (IGV). </w:t>
      </w:r>
      <w:r>
        <w:rPr>
          <w:i/>
          <w:color w:val="000000"/>
        </w:rPr>
        <w:t>Bioinformatics</w:t>
      </w:r>
      <w:r>
        <w:rPr>
          <w:color w:val="000000"/>
        </w:rPr>
        <w:t xml:space="preserve">, </w:t>
      </w:r>
      <w:r>
        <w:rPr>
          <w:b/>
          <w:color w:val="000000"/>
        </w:rPr>
        <w:t>39</w:t>
      </w:r>
      <w:r>
        <w:rPr>
          <w:color w:val="000000"/>
        </w:rPr>
        <w:t>.</w:t>
      </w:r>
    </w:p>
    <w:p w14:paraId="5340485B" w14:textId="5A2800AB"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64. </w:t>
      </w:r>
      <w:proofErr w:type="spellStart"/>
      <w:proofErr w:type="gramStart"/>
      <w:r>
        <w:rPr>
          <w:color w:val="000000"/>
        </w:rPr>
        <w:t>Danecek,P</w:t>
      </w:r>
      <w:proofErr w:type="spellEnd"/>
      <w:r>
        <w:rPr>
          <w:color w:val="000000"/>
        </w:rPr>
        <w:t>.</w:t>
      </w:r>
      <w:proofErr w:type="gramEnd"/>
      <w:r>
        <w:rPr>
          <w:color w:val="000000"/>
        </w:rPr>
        <w:t xml:space="preserve"> and </w:t>
      </w:r>
      <w:proofErr w:type="spellStart"/>
      <w:r>
        <w:rPr>
          <w:color w:val="000000"/>
        </w:rPr>
        <w:t>McCarthy,S.A</w:t>
      </w:r>
      <w:proofErr w:type="spellEnd"/>
      <w:r>
        <w:rPr>
          <w:color w:val="000000"/>
        </w:rPr>
        <w:t xml:space="preserve">. (2017) </w:t>
      </w:r>
      <w:proofErr w:type="spellStart"/>
      <w:r>
        <w:rPr>
          <w:color w:val="000000"/>
        </w:rPr>
        <w:t>BCFtools</w:t>
      </w:r>
      <w:proofErr w:type="spellEnd"/>
      <w:r>
        <w:rPr>
          <w:color w:val="000000"/>
        </w:rPr>
        <w:t>/</w:t>
      </w:r>
      <w:proofErr w:type="spellStart"/>
      <w:r>
        <w:rPr>
          <w:color w:val="000000"/>
        </w:rPr>
        <w:t>csq</w:t>
      </w:r>
      <w:proofErr w:type="spellEnd"/>
      <w:r>
        <w:rPr>
          <w:color w:val="000000"/>
        </w:rPr>
        <w:t xml:space="preserve">: haplotype-aware variant consequences. </w:t>
      </w:r>
      <w:r>
        <w:rPr>
          <w:i/>
          <w:color w:val="000000"/>
        </w:rPr>
        <w:t>Bioinformatics</w:t>
      </w:r>
      <w:r>
        <w:rPr>
          <w:color w:val="000000"/>
        </w:rPr>
        <w:t xml:space="preserve">, </w:t>
      </w:r>
      <w:r>
        <w:rPr>
          <w:b/>
          <w:color w:val="000000"/>
        </w:rPr>
        <w:t>33</w:t>
      </w:r>
      <w:r>
        <w:rPr>
          <w:color w:val="000000"/>
        </w:rPr>
        <w:t>, 2037–2039.</w:t>
      </w:r>
    </w:p>
    <w:p w14:paraId="6424A592" w14:textId="60629344"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65. </w:t>
      </w:r>
      <w:proofErr w:type="spellStart"/>
      <w:proofErr w:type="gramStart"/>
      <w:r>
        <w:rPr>
          <w:color w:val="000000"/>
        </w:rPr>
        <w:t>Henikoff,S</w:t>
      </w:r>
      <w:proofErr w:type="spellEnd"/>
      <w:r>
        <w:rPr>
          <w:color w:val="000000"/>
        </w:rPr>
        <w:t>.</w:t>
      </w:r>
      <w:proofErr w:type="gramEnd"/>
      <w:r>
        <w:rPr>
          <w:color w:val="000000"/>
        </w:rPr>
        <w:t xml:space="preserve"> and </w:t>
      </w:r>
      <w:proofErr w:type="spellStart"/>
      <w:r>
        <w:rPr>
          <w:color w:val="000000"/>
        </w:rPr>
        <w:t>Henikoff,J.G</w:t>
      </w:r>
      <w:proofErr w:type="spellEnd"/>
      <w:r>
        <w:rPr>
          <w:color w:val="000000"/>
        </w:rPr>
        <w:t xml:space="preserve">. (1992) Amino acid substitution matrices from protein blocks. </w:t>
      </w:r>
      <w:r>
        <w:rPr>
          <w:i/>
          <w:color w:val="000000"/>
        </w:rPr>
        <w:t>Proc. Natl. Acad. Sci. U. S. A.</w:t>
      </w:r>
      <w:r>
        <w:rPr>
          <w:color w:val="000000"/>
        </w:rPr>
        <w:t xml:space="preserve">, </w:t>
      </w:r>
      <w:r>
        <w:rPr>
          <w:b/>
          <w:color w:val="000000"/>
        </w:rPr>
        <w:t>89</w:t>
      </w:r>
      <w:r>
        <w:rPr>
          <w:color w:val="000000"/>
        </w:rPr>
        <w:t>, 10915–10919.</w:t>
      </w:r>
    </w:p>
    <w:p w14:paraId="6CF0BC0F" w14:textId="441843A5"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66. </w:t>
      </w:r>
      <w:proofErr w:type="spellStart"/>
      <w:proofErr w:type="gramStart"/>
      <w:r>
        <w:rPr>
          <w:color w:val="000000"/>
        </w:rPr>
        <w:t>Grantham,R</w:t>
      </w:r>
      <w:proofErr w:type="spellEnd"/>
      <w:r>
        <w:rPr>
          <w:color w:val="000000"/>
        </w:rPr>
        <w:t>.</w:t>
      </w:r>
      <w:proofErr w:type="gramEnd"/>
      <w:r>
        <w:rPr>
          <w:color w:val="000000"/>
        </w:rPr>
        <w:t xml:space="preserve"> (1974) Amino acid difference formula to help explain protein evolution. </w:t>
      </w:r>
      <w:r>
        <w:rPr>
          <w:i/>
          <w:color w:val="000000"/>
        </w:rPr>
        <w:t>Science</w:t>
      </w:r>
      <w:r>
        <w:rPr>
          <w:color w:val="000000"/>
        </w:rPr>
        <w:t xml:space="preserve">, </w:t>
      </w:r>
      <w:r>
        <w:rPr>
          <w:b/>
          <w:color w:val="000000"/>
        </w:rPr>
        <w:t>185</w:t>
      </w:r>
      <w:r>
        <w:rPr>
          <w:color w:val="000000"/>
        </w:rPr>
        <w:t>, 862–864.</w:t>
      </w:r>
    </w:p>
    <w:p w14:paraId="6A6B8C79" w14:textId="19638DA0"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67. </w:t>
      </w:r>
      <w:proofErr w:type="spellStart"/>
      <w:proofErr w:type="gramStart"/>
      <w:r>
        <w:rPr>
          <w:color w:val="000000"/>
        </w:rPr>
        <w:t>Evans,K.S</w:t>
      </w:r>
      <w:proofErr w:type="spellEnd"/>
      <w:r>
        <w:rPr>
          <w:color w:val="000000"/>
        </w:rPr>
        <w:t>.</w:t>
      </w:r>
      <w:proofErr w:type="gramEnd"/>
      <w:r>
        <w:rPr>
          <w:color w:val="000000"/>
        </w:rPr>
        <w:t xml:space="preserve">, </w:t>
      </w:r>
      <w:proofErr w:type="spellStart"/>
      <w:r>
        <w:rPr>
          <w:color w:val="000000"/>
        </w:rPr>
        <w:t>Wit,J</w:t>
      </w:r>
      <w:proofErr w:type="spellEnd"/>
      <w:r>
        <w:rPr>
          <w:color w:val="000000"/>
        </w:rPr>
        <w:t xml:space="preserve">., </w:t>
      </w:r>
      <w:proofErr w:type="spellStart"/>
      <w:r>
        <w:rPr>
          <w:color w:val="000000"/>
        </w:rPr>
        <w:t>Stevens,L</w:t>
      </w:r>
      <w:proofErr w:type="spellEnd"/>
      <w:r>
        <w:rPr>
          <w:color w:val="000000"/>
        </w:rPr>
        <w:t xml:space="preserve">., </w:t>
      </w:r>
      <w:proofErr w:type="spellStart"/>
      <w:r>
        <w:rPr>
          <w:color w:val="000000"/>
        </w:rPr>
        <w:t>Hahnel,S.R</w:t>
      </w:r>
      <w:proofErr w:type="spellEnd"/>
      <w:r>
        <w:rPr>
          <w:color w:val="000000"/>
        </w:rPr>
        <w:t xml:space="preserve">., </w:t>
      </w:r>
      <w:proofErr w:type="spellStart"/>
      <w:r>
        <w:rPr>
          <w:color w:val="000000"/>
        </w:rPr>
        <w:t>Rodriguez,B</w:t>
      </w:r>
      <w:proofErr w:type="spellEnd"/>
      <w:r>
        <w:rPr>
          <w:color w:val="000000"/>
        </w:rPr>
        <w:t xml:space="preserve">., </w:t>
      </w:r>
      <w:proofErr w:type="spellStart"/>
      <w:r>
        <w:rPr>
          <w:color w:val="000000"/>
        </w:rPr>
        <w:t>Park,G</w:t>
      </w:r>
      <w:proofErr w:type="spellEnd"/>
      <w:r>
        <w:rPr>
          <w:color w:val="000000"/>
        </w:rPr>
        <w:t xml:space="preserve">., </w:t>
      </w:r>
      <w:proofErr w:type="spellStart"/>
      <w:r>
        <w:rPr>
          <w:color w:val="000000"/>
        </w:rPr>
        <w:t>Zamanian,M</w:t>
      </w:r>
      <w:proofErr w:type="spellEnd"/>
      <w:r>
        <w:rPr>
          <w:color w:val="000000"/>
        </w:rPr>
        <w:t xml:space="preserve">., </w:t>
      </w:r>
      <w:proofErr w:type="spellStart"/>
      <w:r>
        <w:rPr>
          <w:color w:val="000000"/>
        </w:rPr>
        <w:t>Brady,S.C</w:t>
      </w:r>
      <w:proofErr w:type="spellEnd"/>
      <w:r>
        <w:rPr>
          <w:color w:val="000000"/>
        </w:rPr>
        <w:t xml:space="preserve">., </w:t>
      </w:r>
      <w:proofErr w:type="spellStart"/>
      <w:r>
        <w:rPr>
          <w:color w:val="000000"/>
        </w:rPr>
        <w:t>Chao,E</w:t>
      </w:r>
      <w:proofErr w:type="spellEnd"/>
      <w:r>
        <w:rPr>
          <w:color w:val="000000"/>
        </w:rPr>
        <w:t xml:space="preserve">., </w:t>
      </w:r>
      <w:proofErr w:type="spellStart"/>
      <w:r>
        <w:rPr>
          <w:color w:val="000000"/>
        </w:rPr>
        <w:t>Introcaso,K</w:t>
      </w:r>
      <w:proofErr w:type="spellEnd"/>
      <w:r>
        <w:rPr>
          <w:color w:val="000000"/>
        </w:rPr>
        <w:t xml:space="preserve">., </w:t>
      </w:r>
      <w:r>
        <w:rPr>
          <w:i/>
          <w:color w:val="000000"/>
        </w:rPr>
        <w:t>et al.</w:t>
      </w:r>
      <w:r>
        <w:rPr>
          <w:color w:val="000000"/>
        </w:rPr>
        <w:t xml:space="preserve"> (2021) Two novel loci underlie natural differences in Caenorhabditis elegans abamectin responses. </w:t>
      </w:r>
      <w:proofErr w:type="spellStart"/>
      <w:r>
        <w:rPr>
          <w:i/>
          <w:color w:val="000000"/>
        </w:rPr>
        <w:t>PLoS</w:t>
      </w:r>
      <w:proofErr w:type="spellEnd"/>
      <w:r>
        <w:rPr>
          <w:i/>
          <w:color w:val="000000"/>
        </w:rPr>
        <w:t xml:space="preserve"> </w:t>
      </w:r>
      <w:proofErr w:type="spellStart"/>
      <w:r>
        <w:rPr>
          <w:i/>
          <w:color w:val="000000"/>
        </w:rPr>
        <w:t>Pathog</w:t>
      </w:r>
      <w:proofErr w:type="spellEnd"/>
      <w:r>
        <w:rPr>
          <w:i/>
          <w:color w:val="000000"/>
        </w:rPr>
        <w:t>.</w:t>
      </w:r>
      <w:r>
        <w:rPr>
          <w:color w:val="000000"/>
        </w:rPr>
        <w:t xml:space="preserve">, </w:t>
      </w:r>
      <w:r>
        <w:rPr>
          <w:b/>
          <w:color w:val="000000"/>
        </w:rPr>
        <w:t>17</w:t>
      </w:r>
      <w:r>
        <w:rPr>
          <w:color w:val="000000"/>
        </w:rPr>
        <w:t>, e1009297.</w:t>
      </w:r>
    </w:p>
    <w:p w14:paraId="3AF8F611" w14:textId="1FD850C5"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68. </w:t>
      </w:r>
      <w:proofErr w:type="spellStart"/>
      <w:proofErr w:type="gramStart"/>
      <w:r>
        <w:rPr>
          <w:color w:val="000000"/>
        </w:rPr>
        <w:t>Ghosh,R</w:t>
      </w:r>
      <w:proofErr w:type="spellEnd"/>
      <w:r>
        <w:rPr>
          <w:color w:val="000000"/>
        </w:rPr>
        <w:t>.</w:t>
      </w:r>
      <w:proofErr w:type="gramEnd"/>
      <w:r>
        <w:rPr>
          <w:color w:val="000000"/>
        </w:rPr>
        <w:t xml:space="preserve">, </w:t>
      </w:r>
      <w:proofErr w:type="spellStart"/>
      <w:r>
        <w:rPr>
          <w:color w:val="000000"/>
        </w:rPr>
        <w:t>Andersen,E.C</w:t>
      </w:r>
      <w:proofErr w:type="spellEnd"/>
      <w:r>
        <w:rPr>
          <w:color w:val="000000"/>
        </w:rPr>
        <w:t xml:space="preserve">., </w:t>
      </w:r>
      <w:proofErr w:type="spellStart"/>
      <w:r>
        <w:rPr>
          <w:color w:val="000000"/>
        </w:rPr>
        <w:t>Shapiro,J.A</w:t>
      </w:r>
      <w:proofErr w:type="spellEnd"/>
      <w:r>
        <w:rPr>
          <w:color w:val="000000"/>
        </w:rPr>
        <w:t xml:space="preserve">., </w:t>
      </w:r>
      <w:proofErr w:type="spellStart"/>
      <w:r>
        <w:rPr>
          <w:color w:val="000000"/>
        </w:rPr>
        <w:t>Gerke,J.P</w:t>
      </w:r>
      <w:proofErr w:type="spellEnd"/>
      <w:r>
        <w:rPr>
          <w:color w:val="000000"/>
        </w:rPr>
        <w:t xml:space="preserve">. and </w:t>
      </w:r>
      <w:proofErr w:type="spellStart"/>
      <w:r>
        <w:rPr>
          <w:color w:val="000000"/>
        </w:rPr>
        <w:t>Kruglyak,L</w:t>
      </w:r>
      <w:proofErr w:type="spellEnd"/>
      <w:r>
        <w:rPr>
          <w:color w:val="000000"/>
        </w:rPr>
        <w:t xml:space="preserve">. (2012) Natural variation in a chloride channel subunit confers </w:t>
      </w:r>
      <w:proofErr w:type="spellStart"/>
      <w:r>
        <w:rPr>
          <w:color w:val="000000"/>
        </w:rPr>
        <w:t>avermectin</w:t>
      </w:r>
      <w:proofErr w:type="spellEnd"/>
      <w:r>
        <w:rPr>
          <w:color w:val="000000"/>
        </w:rPr>
        <w:t xml:space="preserve"> resistance in C. elegans. </w:t>
      </w:r>
      <w:r>
        <w:rPr>
          <w:i/>
          <w:color w:val="000000"/>
        </w:rPr>
        <w:t>Science</w:t>
      </w:r>
      <w:r>
        <w:rPr>
          <w:color w:val="000000"/>
        </w:rPr>
        <w:t xml:space="preserve">, </w:t>
      </w:r>
      <w:r>
        <w:rPr>
          <w:b/>
          <w:color w:val="000000"/>
        </w:rPr>
        <w:t>335</w:t>
      </w:r>
      <w:r>
        <w:rPr>
          <w:color w:val="000000"/>
        </w:rPr>
        <w:t>, 574–578.</w:t>
      </w:r>
    </w:p>
    <w:p w14:paraId="7C04CA88" w14:textId="4A2C878E"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69. </w:t>
      </w:r>
      <w:proofErr w:type="spellStart"/>
      <w:proofErr w:type="gramStart"/>
      <w:r>
        <w:rPr>
          <w:color w:val="000000"/>
        </w:rPr>
        <w:t>Evans,K.S</w:t>
      </w:r>
      <w:proofErr w:type="spellEnd"/>
      <w:r>
        <w:rPr>
          <w:color w:val="000000"/>
        </w:rPr>
        <w:t>.</w:t>
      </w:r>
      <w:proofErr w:type="gramEnd"/>
      <w:r>
        <w:rPr>
          <w:color w:val="000000"/>
        </w:rPr>
        <w:t xml:space="preserve">, </w:t>
      </w:r>
      <w:proofErr w:type="spellStart"/>
      <w:r>
        <w:rPr>
          <w:color w:val="000000"/>
        </w:rPr>
        <w:t>Brady,S.C</w:t>
      </w:r>
      <w:proofErr w:type="spellEnd"/>
      <w:r>
        <w:rPr>
          <w:color w:val="000000"/>
        </w:rPr>
        <w:t xml:space="preserve">., </w:t>
      </w:r>
      <w:proofErr w:type="spellStart"/>
      <w:r>
        <w:rPr>
          <w:color w:val="000000"/>
        </w:rPr>
        <w:t>Bloom,J.S</w:t>
      </w:r>
      <w:proofErr w:type="spellEnd"/>
      <w:r>
        <w:rPr>
          <w:color w:val="000000"/>
        </w:rPr>
        <w:t xml:space="preserve">., </w:t>
      </w:r>
      <w:proofErr w:type="spellStart"/>
      <w:r>
        <w:rPr>
          <w:color w:val="000000"/>
        </w:rPr>
        <w:t>Tanny,R.E</w:t>
      </w:r>
      <w:proofErr w:type="spellEnd"/>
      <w:r>
        <w:rPr>
          <w:color w:val="000000"/>
        </w:rPr>
        <w:t xml:space="preserve">., </w:t>
      </w:r>
      <w:proofErr w:type="spellStart"/>
      <w:r>
        <w:rPr>
          <w:color w:val="000000"/>
        </w:rPr>
        <w:t>Cook,D.E</w:t>
      </w:r>
      <w:proofErr w:type="spellEnd"/>
      <w:r>
        <w:rPr>
          <w:color w:val="000000"/>
        </w:rPr>
        <w:t xml:space="preserve">., </w:t>
      </w:r>
      <w:proofErr w:type="spellStart"/>
      <w:r>
        <w:rPr>
          <w:color w:val="000000"/>
        </w:rPr>
        <w:t>Giuliani,S.E</w:t>
      </w:r>
      <w:proofErr w:type="spellEnd"/>
      <w:r>
        <w:rPr>
          <w:color w:val="000000"/>
        </w:rPr>
        <w:t xml:space="preserve">., </w:t>
      </w:r>
      <w:proofErr w:type="spellStart"/>
      <w:r>
        <w:rPr>
          <w:color w:val="000000"/>
        </w:rPr>
        <w:t>Hippleheuser,S.W</w:t>
      </w:r>
      <w:proofErr w:type="spellEnd"/>
      <w:r>
        <w:rPr>
          <w:color w:val="000000"/>
        </w:rPr>
        <w:t xml:space="preserve">., </w:t>
      </w:r>
      <w:proofErr w:type="spellStart"/>
      <w:r>
        <w:rPr>
          <w:color w:val="000000"/>
        </w:rPr>
        <w:t>Zamanian,M</w:t>
      </w:r>
      <w:proofErr w:type="spellEnd"/>
      <w:r>
        <w:rPr>
          <w:color w:val="000000"/>
        </w:rPr>
        <w:t xml:space="preserve">. and </w:t>
      </w:r>
      <w:proofErr w:type="spellStart"/>
      <w:r>
        <w:rPr>
          <w:color w:val="000000"/>
        </w:rPr>
        <w:t>Andersen,E.C</w:t>
      </w:r>
      <w:proofErr w:type="spellEnd"/>
      <w:r>
        <w:rPr>
          <w:color w:val="000000"/>
        </w:rPr>
        <w:t xml:space="preserve">. (2018) Shared Genomic Regions Underlie Natural Variation in Diverse Toxin Responses. </w:t>
      </w:r>
      <w:r>
        <w:rPr>
          <w:i/>
          <w:color w:val="000000"/>
        </w:rPr>
        <w:t>Genetics</w:t>
      </w:r>
      <w:r>
        <w:rPr>
          <w:color w:val="000000"/>
        </w:rPr>
        <w:t xml:space="preserve">, </w:t>
      </w:r>
      <w:r>
        <w:rPr>
          <w:b/>
          <w:color w:val="000000"/>
        </w:rPr>
        <w:t>210</w:t>
      </w:r>
      <w:r>
        <w:rPr>
          <w:color w:val="000000"/>
        </w:rPr>
        <w:t>, 1509–1525.</w:t>
      </w:r>
    </w:p>
    <w:p w14:paraId="5EDAB3DF" w14:textId="723AC3B5"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70. </w:t>
      </w:r>
      <w:proofErr w:type="spellStart"/>
      <w:proofErr w:type="gramStart"/>
      <w:r>
        <w:rPr>
          <w:color w:val="000000"/>
        </w:rPr>
        <w:t>Wit,J</w:t>
      </w:r>
      <w:proofErr w:type="spellEnd"/>
      <w:r>
        <w:rPr>
          <w:color w:val="000000"/>
        </w:rPr>
        <w:t>.</w:t>
      </w:r>
      <w:proofErr w:type="gramEnd"/>
      <w:r>
        <w:rPr>
          <w:color w:val="000000"/>
        </w:rPr>
        <w:t xml:space="preserve">, </w:t>
      </w:r>
      <w:proofErr w:type="spellStart"/>
      <w:r>
        <w:rPr>
          <w:color w:val="000000"/>
        </w:rPr>
        <w:t>Rodriguez,B.C</w:t>
      </w:r>
      <w:proofErr w:type="spellEnd"/>
      <w:r>
        <w:rPr>
          <w:color w:val="000000"/>
        </w:rPr>
        <w:t xml:space="preserve">. and </w:t>
      </w:r>
      <w:proofErr w:type="spellStart"/>
      <w:r>
        <w:rPr>
          <w:color w:val="000000"/>
        </w:rPr>
        <w:t>Andersen,E.C</w:t>
      </w:r>
      <w:proofErr w:type="spellEnd"/>
      <w:r>
        <w:rPr>
          <w:color w:val="000000"/>
        </w:rPr>
        <w:t xml:space="preserve">. (2021) Natural variation in Caenorhabditis elegans responses to the anthelmintic </w:t>
      </w:r>
      <w:proofErr w:type="spellStart"/>
      <w:r>
        <w:rPr>
          <w:color w:val="000000"/>
        </w:rPr>
        <w:t>emodepside</w:t>
      </w:r>
      <w:proofErr w:type="spellEnd"/>
      <w:r>
        <w:rPr>
          <w:color w:val="000000"/>
        </w:rPr>
        <w:t xml:space="preserve">. </w:t>
      </w:r>
      <w:r>
        <w:rPr>
          <w:i/>
          <w:color w:val="000000"/>
        </w:rPr>
        <w:t xml:space="preserve">Int. J. </w:t>
      </w:r>
      <w:proofErr w:type="spellStart"/>
      <w:r>
        <w:rPr>
          <w:i/>
          <w:color w:val="000000"/>
        </w:rPr>
        <w:t>Parasitol</w:t>
      </w:r>
      <w:proofErr w:type="spellEnd"/>
      <w:r>
        <w:rPr>
          <w:i/>
          <w:color w:val="000000"/>
        </w:rPr>
        <w:t>. Drugs Drug Resist.</w:t>
      </w:r>
      <w:r>
        <w:rPr>
          <w:color w:val="000000"/>
        </w:rPr>
        <w:t xml:space="preserve">, </w:t>
      </w:r>
      <w:r>
        <w:rPr>
          <w:b/>
          <w:color w:val="000000"/>
        </w:rPr>
        <w:t>16</w:t>
      </w:r>
      <w:r>
        <w:rPr>
          <w:color w:val="000000"/>
        </w:rPr>
        <w:t>, 1–8.</w:t>
      </w:r>
    </w:p>
    <w:p w14:paraId="07336495" w14:textId="3DDC648E"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71. </w:t>
      </w:r>
      <w:proofErr w:type="spellStart"/>
      <w:proofErr w:type="gramStart"/>
      <w:r>
        <w:rPr>
          <w:color w:val="000000"/>
        </w:rPr>
        <w:t>Widmayer,S.J</w:t>
      </w:r>
      <w:proofErr w:type="spellEnd"/>
      <w:r>
        <w:rPr>
          <w:color w:val="000000"/>
        </w:rPr>
        <w:t>.</w:t>
      </w:r>
      <w:proofErr w:type="gramEnd"/>
      <w:r>
        <w:rPr>
          <w:color w:val="000000"/>
        </w:rPr>
        <w:t xml:space="preserve">, </w:t>
      </w:r>
      <w:proofErr w:type="spellStart"/>
      <w:r>
        <w:rPr>
          <w:color w:val="000000"/>
        </w:rPr>
        <w:t>Crombie,T.A</w:t>
      </w:r>
      <w:proofErr w:type="spellEnd"/>
      <w:r>
        <w:rPr>
          <w:color w:val="000000"/>
        </w:rPr>
        <w:t xml:space="preserve">., </w:t>
      </w:r>
      <w:proofErr w:type="spellStart"/>
      <w:r>
        <w:rPr>
          <w:color w:val="000000"/>
        </w:rPr>
        <w:t>Nyaanga,J.N</w:t>
      </w:r>
      <w:proofErr w:type="spellEnd"/>
      <w:r>
        <w:rPr>
          <w:color w:val="000000"/>
        </w:rPr>
        <w:t xml:space="preserve">., </w:t>
      </w:r>
      <w:proofErr w:type="spellStart"/>
      <w:r>
        <w:rPr>
          <w:color w:val="000000"/>
        </w:rPr>
        <w:t>Evans,K.S</w:t>
      </w:r>
      <w:proofErr w:type="spellEnd"/>
      <w:r>
        <w:rPr>
          <w:color w:val="000000"/>
        </w:rPr>
        <w:t xml:space="preserve">. and </w:t>
      </w:r>
      <w:proofErr w:type="spellStart"/>
      <w:r>
        <w:rPr>
          <w:color w:val="000000"/>
        </w:rPr>
        <w:t>Andersen,E.C</w:t>
      </w:r>
      <w:proofErr w:type="spellEnd"/>
      <w:r>
        <w:rPr>
          <w:color w:val="000000"/>
        </w:rPr>
        <w:t xml:space="preserve">. (2022) C. elegans toxicant responses vary among genetically diverse individuals. </w:t>
      </w:r>
      <w:r>
        <w:rPr>
          <w:i/>
          <w:color w:val="000000"/>
        </w:rPr>
        <w:t>Toxicology</w:t>
      </w:r>
      <w:r>
        <w:rPr>
          <w:color w:val="000000"/>
        </w:rPr>
        <w:t xml:space="preserve">, </w:t>
      </w:r>
      <w:r>
        <w:rPr>
          <w:b/>
          <w:color w:val="000000"/>
        </w:rPr>
        <w:t>479</w:t>
      </w:r>
      <w:r>
        <w:rPr>
          <w:color w:val="000000"/>
        </w:rPr>
        <w:t>, 153292.</w:t>
      </w:r>
    </w:p>
    <w:p w14:paraId="59A65130" w14:textId="12679794"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72. </w:t>
      </w:r>
      <w:proofErr w:type="spellStart"/>
      <w:proofErr w:type="gramStart"/>
      <w:r>
        <w:rPr>
          <w:color w:val="000000"/>
        </w:rPr>
        <w:t>Shaver,A.O</w:t>
      </w:r>
      <w:proofErr w:type="spellEnd"/>
      <w:r>
        <w:rPr>
          <w:color w:val="000000"/>
        </w:rPr>
        <w:t>.</w:t>
      </w:r>
      <w:proofErr w:type="gramEnd"/>
      <w:r>
        <w:rPr>
          <w:color w:val="000000"/>
        </w:rPr>
        <w:t xml:space="preserve">, </w:t>
      </w:r>
      <w:proofErr w:type="spellStart"/>
      <w:r>
        <w:rPr>
          <w:color w:val="000000"/>
        </w:rPr>
        <w:t>Wit,J</w:t>
      </w:r>
      <w:proofErr w:type="spellEnd"/>
      <w:r>
        <w:rPr>
          <w:color w:val="000000"/>
        </w:rPr>
        <w:t xml:space="preserve">., </w:t>
      </w:r>
      <w:proofErr w:type="spellStart"/>
      <w:r>
        <w:rPr>
          <w:color w:val="000000"/>
        </w:rPr>
        <w:t>Dilks,C.M</w:t>
      </w:r>
      <w:proofErr w:type="spellEnd"/>
      <w:r>
        <w:rPr>
          <w:color w:val="000000"/>
        </w:rPr>
        <w:t xml:space="preserve">., </w:t>
      </w:r>
      <w:proofErr w:type="spellStart"/>
      <w:r>
        <w:rPr>
          <w:color w:val="000000"/>
        </w:rPr>
        <w:t>Crombie,T.A</w:t>
      </w:r>
      <w:proofErr w:type="spellEnd"/>
      <w:r>
        <w:rPr>
          <w:color w:val="000000"/>
        </w:rPr>
        <w:t xml:space="preserve">., </w:t>
      </w:r>
      <w:proofErr w:type="spellStart"/>
      <w:r>
        <w:rPr>
          <w:color w:val="000000"/>
        </w:rPr>
        <w:t>Li,H</w:t>
      </w:r>
      <w:proofErr w:type="spellEnd"/>
      <w:r>
        <w:rPr>
          <w:color w:val="000000"/>
        </w:rPr>
        <w:t xml:space="preserve">., </w:t>
      </w:r>
      <w:proofErr w:type="spellStart"/>
      <w:r>
        <w:rPr>
          <w:color w:val="000000"/>
        </w:rPr>
        <w:t>Aroian,R.V</w:t>
      </w:r>
      <w:proofErr w:type="spellEnd"/>
      <w:r>
        <w:rPr>
          <w:color w:val="000000"/>
        </w:rPr>
        <w:t xml:space="preserve">. and </w:t>
      </w:r>
      <w:proofErr w:type="spellStart"/>
      <w:r>
        <w:rPr>
          <w:color w:val="000000"/>
        </w:rPr>
        <w:t>Andersen,E.C</w:t>
      </w:r>
      <w:proofErr w:type="spellEnd"/>
      <w:r>
        <w:rPr>
          <w:color w:val="000000"/>
        </w:rPr>
        <w:t xml:space="preserve">. (2023) Variation in anthelmintic responses are driven by genetic differences among diverse C. elegans wild strains. </w:t>
      </w:r>
      <w:proofErr w:type="spellStart"/>
      <w:r>
        <w:rPr>
          <w:i/>
          <w:color w:val="000000"/>
        </w:rPr>
        <w:t>PLoS</w:t>
      </w:r>
      <w:proofErr w:type="spellEnd"/>
      <w:r>
        <w:rPr>
          <w:i/>
          <w:color w:val="000000"/>
        </w:rPr>
        <w:t xml:space="preserve"> </w:t>
      </w:r>
      <w:proofErr w:type="spellStart"/>
      <w:r>
        <w:rPr>
          <w:i/>
          <w:color w:val="000000"/>
        </w:rPr>
        <w:t>Pathog</w:t>
      </w:r>
      <w:proofErr w:type="spellEnd"/>
      <w:r>
        <w:rPr>
          <w:i/>
          <w:color w:val="000000"/>
        </w:rPr>
        <w:t>.</w:t>
      </w:r>
      <w:r>
        <w:rPr>
          <w:color w:val="000000"/>
        </w:rPr>
        <w:t xml:space="preserve">, </w:t>
      </w:r>
      <w:r>
        <w:rPr>
          <w:b/>
          <w:color w:val="000000"/>
        </w:rPr>
        <w:t>19</w:t>
      </w:r>
      <w:r>
        <w:rPr>
          <w:color w:val="000000"/>
        </w:rPr>
        <w:t>, e1011285.</w:t>
      </w:r>
    </w:p>
    <w:p w14:paraId="5C858CF5" w14:textId="49FDECAC"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73. </w:t>
      </w:r>
      <w:proofErr w:type="spellStart"/>
      <w:proofErr w:type="gramStart"/>
      <w:r>
        <w:rPr>
          <w:color w:val="000000"/>
        </w:rPr>
        <w:t>Eshed,Y</w:t>
      </w:r>
      <w:proofErr w:type="spellEnd"/>
      <w:r>
        <w:rPr>
          <w:color w:val="000000"/>
        </w:rPr>
        <w:t>.</w:t>
      </w:r>
      <w:proofErr w:type="gramEnd"/>
      <w:r>
        <w:rPr>
          <w:color w:val="000000"/>
        </w:rPr>
        <w:t xml:space="preserve"> and </w:t>
      </w:r>
      <w:proofErr w:type="spellStart"/>
      <w:r>
        <w:rPr>
          <w:color w:val="000000"/>
        </w:rPr>
        <w:t>Zamir,D</w:t>
      </w:r>
      <w:proofErr w:type="spellEnd"/>
      <w:r>
        <w:rPr>
          <w:color w:val="000000"/>
        </w:rPr>
        <w:t xml:space="preserve">. (1995) An introgression line population of Lycopersicon </w:t>
      </w:r>
      <w:proofErr w:type="spellStart"/>
      <w:r>
        <w:rPr>
          <w:color w:val="000000"/>
        </w:rPr>
        <w:t>pennellii</w:t>
      </w:r>
      <w:proofErr w:type="spellEnd"/>
      <w:r>
        <w:rPr>
          <w:color w:val="000000"/>
        </w:rPr>
        <w:t xml:space="preserve"> in the cultivated tomato enables the identification and fine mapping of yield-associated QTL. </w:t>
      </w:r>
      <w:r>
        <w:rPr>
          <w:i/>
          <w:color w:val="000000"/>
        </w:rPr>
        <w:t>Genetics</w:t>
      </w:r>
      <w:r>
        <w:rPr>
          <w:color w:val="000000"/>
        </w:rPr>
        <w:t xml:space="preserve">, </w:t>
      </w:r>
      <w:r>
        <w:rPr>
          <w:b/>
          <w:color w:val="000000"/>
        </w:rPr>
        <w:t>141</w:t>
      </w:r>
      <w:r>
        <w:rPr>
          <w:color w:val="000000"/>
        </w:rPr>
        <w:t>, 1147–1162.</w:t>
      </w:r>
    </w:p>
    <w:p w14:paraId="0A7D69C6" w14:textId="519324D0"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74. </w:t>
      </w:r>
      <w:proofErr w:type="spellStart"/>
      <w:proofErr w:type="gramStart"/>
      <w:r>
        <w:rPr>
          <w:color w:val="000000"/>
        </w:rPr>
        <w:t>Brenner,S</w:t>
      </w:r>
      <w:proofErr w:type="spellEnd"/>
      <w:r>
        <w:rPr>
          <w:color w:val="000000"/>
        </w:rPr>
        <w:t>.</w:t>
      </w:r>
      <w:proofErr w:type="gramEnd"/>
      <w:r>
        <w:rPr>
          <w:color w:val="000000"/>
        </w:rPr>
        <w:t xml:space="preserve"> (1974) The genetics of Caenorhabditis elegans. </w:t>
      </w:r>
      <w:r>
        <w:rPr>
          <w:i/>
          <w:color w:val="000000"/>
        </w:rPr>
        <w:t>Genetics</w:t>
      </w:r>
      <w:r>
        <w:rPr>
          <w:color w:val="000000"/>
        </w:rPr>
        <w:t xml:space="preserve">, </w:t>
      </w:r>
      <w:r>
        <w:rPr>
          <w:b/>
          <w:color w:val="000000"/>
        </w:rPr>
        <w:t>77</w:t>
      </w:r>
      <w:r>
        <w:rPr>
          <w:color w:val="000000"/>
        </w:rPr>
        <w:t>, 71–94.</w:t>
      </w:r>
    </w:p>
    <w:p w14:paraId="084F9172" w14:textId="033E69FB"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75. </w:t>
      </w:r>
      <w:proofErr w:type="spellStart"/>
      <w:proofErr w:type="gramStart"/>
      <w:r>
        <w:rPr>
          <w:color w:val="000000"/>
        </w:rPr>
        <w:t>Sivasundar,A</w:t>
      </w:r>
      <w:proofErr w:type="spellEnd"/>
      <w:r>
        <w:rPr>
          <w:color w:val="000000"/>
        </w:rPr>
        <w:t>.</w:t>
      </w:r>
      <w:proofErr w:type="gramEnd"/>
      <w:r>
        <w:rPr>
          <w:color w:val="000000"/>
        </w:rPr>
        <w:t xml:space="preserve"> and </w:t>
      </w:r>
      <w:proofErr w:type="spellStart"/>
      <w:r>
        <w:rPr>
          <w:color w:val="000000"/>
        </w:rPr>
        <w:t>Hey,J</w:t>
      </w:r>
      <w:proofErr w:type="spellEnd"/>
      <w:r>
        <w:rPr>
          <w:color w:val="000000"/>
        </w:rPr>
        <w:t xml:space="preserve">. (2003) Population Genetics of Caenorhabditis elegans: The Paradox of Low Polymorphism in a Widespread Species. </w:t>
      </w:r>
      <w:r>
        <w:rPr>
          <w:i/>
          <w:color w:val="000000"/>
        </w:rPr>
        <w:t>Genetics</w:t>
      </w:r>
      <w:r>
        <w:rPr>
          <w:color w:val="000000"/>
        </w:rPr>
        <w:t xml:space="preserve">, </w:t>
      </w:r>
      <w:r>
        <w:rPr>
          <w:b/>
          <w:color w:val="000000"/>
        </w:rPr>
        <w:t>163</w:t>
      </w:r>
      <w:r>
        <w:rPr>
          <w:color w:val="000000"/>
        </w:rPr>
        <w:t>, 147–157.</w:t>
      </w:r>
    </w:p>
    <w:p w14:paraId="6F8B84F3" w14:textId="1C678DBA"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76. </w:t>
      </w:r>
      <w:proofErr w:type="spellStart"/>
      <w:proofErr w:type="gramStart"/>
      <w:r>
        <w:rPr>
          <w:color w:val="000000"/>
        </w:rPr>
        <w:t>Cutter,A.D</w:t>
      </w:r>
      <w:proofErr w:type="spellEnd"/>
      <w:r>
        <w:rPr>
          <w:color w:val="000000"/>
        </w:rPr>
        <w:t>.</w:t>
      </w:r>
      <w:proofErr w:type="gramEnd"/>
      <w:r>
        <w:rPr>
          <w:color w:val="000000"/>
        </w:rPr>
        <w:t xml:space="preserve">, </w:t>
      </w:r>
      <w:proofErr w:type="spellStart"/>
      <w:r>
        <w:rPr>
          <w:color w:val="000000"/>
        </w:rPr>
        <w:t>Félix,M</w:t>
      </w:r>
      <w:proofErr w:type="spellEnd"/>
      <w:r>
        <w:rPr>
          <w:color w:val="000000"/>
        </w:rPr>
        <w:t xml:space="preserve">.-A., </w:t>
      </w:r>
      <w:proofErr w:type="spellStart"/>
      <w:r>
        <w:rPr>
          <w:color w:val="000000"/>
        </w:rPr>
        <w:t>Barrière,A</w:t>
      </w:r>
      <w:proofErr w:type="spellEnd"/>
      <w:r>
        <w:rPr>
          <w:color w:val="000000"/>
        </w:rPr>
        <w:t xml:space="preserve">. and </w:t>
      </w:r>
      <w:proofErr w:type="spellStart"/>
      <w:r>
        <w:rPr>
          <w:color w:val="000000"/>
        </w:rPr>
        <w:t>Charlesworth,D</w:t>
      </w:r>
      <w:proofErr w:type="spellEnd"/>
      <w:r>
        <w:rPr>
          <w:color w:val="000000"/>
        </w:rPr>
        <w:t xml:space="preserve">. (2006) Patterns of nucleotide polymorphism distinguish temperate and tropical wild isolates of Caenorhabditis </w:t>
      </w:r>
      <w:proofErr w:type="spellStart"/>
      <w:r>
        <w:rPr>
          <w:color w:val="000000"/>
        </w:rPr>
        <w:t>briggsae</w:t>
      </w:r>
      <w:proofErr w:type="spellEnd"/>
      <w:r>
        <w:rPr>
          <w:color w:val="000000"/>
        </w:rPr>
        <w:t xml:space="preserve">. </w:t>
      </w:r>
      <w:r>
        <w:rPr>
          <w:i/>
          <w:color w:val="000000"/>
        </w:rPr>
        <w:t>Genetics</w:t>
      </w:r>
      <w:r>
        <w:rPr>
          <w:color w:val="000000"/>
        </w:rPr>
        <w:t xml:space="preserve">, </w:t>
      </w:r>
      <w:r>
        <w:rPr>
          <w:b/>
          <w:color w:val="000000"/>
        </w:rPr>
        <w:t>173</w:t>
      </w:r>
      <w:r>
        <w:rPr>
          <w:color w:val="000000"/>
        </w:rPr>
        <w:t>, 2021–2031.</w:t>
      </w:r>
    </w:p>
    <w:p w14:paraId="56784381" w14:textId="0CDBA4A0"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77. </w:t>
      </w:r>
      <w:proofErr w:type="spellStart"/>
      <w:proofErr w:type="gramStart"/>
      <w:r>
        <w:rPr>
          <w:color w:val="000000"/>
        </w:rPr>
        <w:t>Dolgin,E.S</w:t>
      </w:r>
      <w:proofErr w:type="spellEnd"/>
      <w:r>
        <w:rPr>
          <w:color w:val="000000"/>
        </w:rPr>
        <w:t>.</w:t>
      </w:r>
      <w:proofErr w:type="gramEnd"/>
      <w:r>
        <w:rPr>
          <w:color w:val="000000"/>
        </w:rPr>
        <w:t xml:space="preserve">, </w:t>
      </w:r>
      <w:proofErr w:type="spellStart"/>
      <w:r>
        <w:rPr>
          <w:color w:val="000000"/>
        </w:rPr>
        <w:t>Félix,M</w:t>
      </w:r>
      <w:proofErr w:type="spellEnd"/>
      <w:r>
        <w:rPr>
          <w:color w:val="000000"/>
        </w:rPr>
        <w:t xml:space="preserve">.-A. and </w:t>
      </w:r>
      <w:proofErr w:type="spellStart"/>
      <w:r>
        <w:rPr>
          <w:color w:val="000000"/>
        </w:rPr>
        <w:t>Cutter,A.D</w:t>
      </w:r>
      <w:proofErr w:type="spellEnd"/>
      <w:r>
        <w:rPr>
          <w:color w:val="000000"/>
        </w:rPr>
        <w:t xml:space="preserve">. (2008) Hakuna Nematoda: genetic and phenotypic diversity in </w:t>
      </w:r>
      <w:r>
        <w:rPr>
          <w:color w:val="000000"/>
        </w:rPr>
        <w:lastRenderedPageBreak/>
        <w:t xml:space="preserve">African isolates of Caenorhabditis elegans and C. </w:t>
      </w:r>
      <w:proofErr w:type="spellStart"/>
      <w:r>
        <w:rPr>
          <w:color w:val="000000"/>
        </w:rPr>
        <w:t>briggsae</w:t>
      </w:r>
      <w:proofErr w:type="spellEnd"/>
      <w:r>
        <w:rPr>
          <w:color w:val="000000"/>
        </w:rPr>
        <w:t xml:space="preserve">. </w:t>
      </w:r>
      <w:proofErr w:type="gramStart"/>
      <w:r>
        <w:rPr>
          <w:i/>
          <w:color w:val="000000"/>
        </w:rPr>
        <w:t xml:space="preserve">Heredity </w:t>
      </w:r>
      <w:r>
        <w:rPr>
          <w:color w:val="000000"/>
        </w:rPr>
        <w:t>,</w:t>
      </w:r>
      <w:proofErr w:type="gramEnd"/>
      <w:r>
        <w:rPr>
          <w:color w:val="000000"/>
        </w:rPr>
        <w:t xml:space="preserve"> </w:t>
      </w:r>
      <w:r>
        <w:rPr>
          <w:b/>
          <w:color w:val="000000"/>
        </w:rPr>
        <w:t>100</w:t>
      </w:r>
      <w:r>
        <w:rPr>
          <w:color w:val="000000"/>
        </w:rPr>
        <w:t>, 304–315.</w:t>
      </w:r>
    </w:p>
    <w:p w14:paraId="5EC294FC" w14:textId="100CFB54"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78. </w:t>
      </w:r>
      <w:proofErr w:type="spellStart"/>
      <w:proofErr w:type="gramStart"/>
      <w:r>
        <w:rPr>
          <w:color w:val="000000"/>
        </w:rPr>
        <w:t>Raboin,M.J</w:t>
      </w:r>
      <w:proofErr w:type="spellEnd"/>
      <w:r>
        <w:rPr>
          <w:color w:val="000000"/>
        </w:rPr>
        <w:t>.</w:t>
      </w:r>
      <w:proofErr w:type="gramEnd"/>
      <w:r>
        <w:rPr>
          <w:color w:val="000000"/>
        </w:rPr>
        <w:t xml:space="preserve">, </w:t>
      </w:r>
      <w:proofErr w:type="spellStart"/>
      <w:r>
        <w:rPr>
          <w:color w:val="000000"/>
        </w:rPr>
        <w:t>Timko,A.F</w:t>
      </w:r>
      <w:proofErr w:type="spellEnd"/>
      <w:r>
        <w:rPr>
          <w:color w:val="000000"/>
        </w:rPr>
        <w:t xml:space="preserve">., </w:t>
      </w:r>
      <w:proofErr w:type="spellStart"/>
      <w:r>
        <w:rPr>
          <w:color w:val="000000"/>
        </w:rPr>
        <w:t>Howe,D.K</w:t>
      </w:r>
      <w:proofErr w:type="spellEnd"/>
      <w:r>
        <w:rPr>
          <w:color w:val="000000"/>
        </w:rPr>
        <w:t xml:space="preserve">., </w:t>
      </w:r>
      <w:proofErr w:type="spellStart"/>
      <w:r>
        <w:rPr>
          <w:color w:val="000000"/>
        </w:rPr>
        <w:t>Félix,M</w:t>
      </w:r>
      <w:proofErr w:type="spellEnd"/>
      <w:r>
        <w:rPr>
          <w:color w:val="000000"/>
        </w:rPr>
        <w:t xml:space="preserve">.-A. and </w:t>
      </w:r>
      <w:proofErr w:type="spellStart"/>
      <w:r>
        <w:rPr>
          <w:color w:val="000000"/>
        </w:rPr>
        <w:t>Denver,D.R</w:t>
      </w:r>
      <w:proofErr w:type="spellEnd"/>
      <w:r>
        <w:rPr>
          <w:color w:val="000000"/>
        </w:rPr>
        <w:t xml:space="preserve">. (2010) Evolution of Caenorhabditis mitochondrial genome pseudogenes and Caenorhabditis </w:t>
      </w:r>
      <w:proofErr w:type="spellStart"/>
      <w:r>
        <w:rPr>
          <w:color w:val="000000"/>
        </w:rPr>
        <w:t>briggsae</w:t>
      </w:r>
      <w:proofErr w:type="spellEnd"/>
      <w:r>
        <w:rPr>
          <w:color w:val="000000"/>
        </w:rPr>
        <w:t xml:space="preserve"> natural isolates. </w:t>
      </w:r>
      <w:r>
        <w:rPr>
          <w:i/>
          <w:color w:val="000000"/>
        </w:rPr>
        <w:t xml:space="preserve">Mol. Biol. </w:t>
      </w:r>
      <w:proofErr w:type="spellStart"/>
      <w:r>
        <w:rPr>
          <w:i/>
          <w:color w:val="000000"/>
        </w:rPr>
        <w:t>Evol</w:t>
      </w:r>
      <w:proofErr w:type="spellEnd"/>
      <w:r>
        <w:rPr>
          <w:i/>
          <w:color w:val="000000"/>
        </w:rPr>
        <w:t>.</w:t>
      </w:r>
      <w:r>
        <w:rPr>
          <w:color w:val="000000"/>
        </w:rPr>
        <w:t xml:space="preserve">, </w:t>
      </w:r>
      <w:r>
        <w:rPr>
          <w:b/>
          <w:color w:val="000000"/>
        </w:rPr>
        <w:t>27</w:t>
      </w:r>
      <w:r>
        <w:rPr>
          <w:color w:val="000000"/>
        </w:rPr>
        <w:t>, 1087–1096.</w:t>
      </w:r>
    </w:p>
    <w:p w14:paraId="69DA81AE" w14:textId="1D4B5C89"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79. </w:t>
      </w:r>
      <w:proofErr w:type="spellStart"/>
      <w:proofErr w:type="gramStart"/>
      <w:r>
        <w:rPr>
          <w:color w:val="000000"/>
        </w:rPr>
        <w:t>Félix,M</w:t>
      </w:r>
      <w:proofErr w:type="spellEnd"/>
      <w:r>
        <w:rPr>
          <w:color w:val="000000"/>
        </w:rPr>
        <w:t>.</w:t>
      </w:r>
      <w:proofErr w:type="gramEnd"/>
      <w:r>
        <w:rPr>
          <w:color w:val="000000"/>
        </w:rPr>
        <w:t xml:space="preserve">-A., </w:t>
      </w:r>
      <w:proofErr w:type="spellStart"/>
      <w:r>
        <w:rPr>
          <w:color w:val="000000"/>
        </w:rPr>
        <w:t>Jovelin,R</w:t>
      </w:r>
      <w:proofErr w:type="spellEnd"/>
      <w:r>
        <w:rPr>
          <w:color w:val="000000"/>
        </w:rPr>
        <w:t xml:space="preserve">., </w:t>
      </w:r>
      <w:proofErr w:type="spellStart"/>
      <w:r>
        <w:rPr>
          <w:color w:val="000000"/>
        </w:rPr>
        <w:t>Ferrari,C</w:t>
      </w:r>
      <w:proofErr w:type="spellEnd"/>
      <w:r>
        <w:rPr>
          <w:color w:val="000000"/>
        </w:rPr>
        <w:t xml:space="preserve">., </w:t>
      </w:r>
      <w:proofErr w:type="spellStart"/>
      <w:r>
        <w:rPr>
          <w:color w:val="000000"/>
        </w:rPr>
        <w:t>Han,S</w:t>
      </w:r>
      <w:proofErr w:type="spellEnd"/>
      <w:r>
        <w:rPr>
          <w:color w:val="000000"/>
        </w:rPr>
        <w:t xml:space="preserve">., </w:t>
      </w:r>
      <w:proofErr w:type="spellStart"/>
      <w:r>
        <w:rPr>
          <w:color w:val="000000"/>
        </w:rPr>
        <w:t>Cho,Y.R</w:t>
      </w:r>
      <w:proofErr w:type="spellEnd"/>
      <w:r>
        <w:rPr>
          <w:color w:val="000000"/>
        </w:rPr>
        <w:t xml:space="preserve">., </w:t>
      </w:r>
      <w:proofErr w:type="spellStart"/>
      <w:r>
        <w:rPr>
          <w:color w:val="000000"/>
        </w:rPr>
        <w:t>Andersen,E.C</w:t>
      </w:r>
      <w:proofErr w:type="spellEnd"/>
      <w:r>
        <w:rPr>
          <w:color w:val="000000"/>
        </w:rPr>
        <w:t xml:space="preserve">., </w:t>
      </w:r>
      <w:proofErr w:type="spellStart"/>
      <w:r>
        <w:rPr>
          <w:color w:val="000000"/>
        </w:rPr>
        <w:t>Cutter,A.D</w:t>
      </w:r>
      <w:proofErr w:type="spellEnd"/>
      <w:r>
        <w:rPr>
          <w:color w:val="000000"/>
        </w:rPr>
        <w:t xml:space="preserve">. and </w:t>
      </w:r>
      <w:proofErr w:type="spellStart"/>
      <w:r>
        <w:rPr>
          <w:color w:val="000000"/>
        </w:rPr>
        <w:t>Braendle,C</w:t>
      </w:r>
      <w:proofErr w:type="spellEnd"/>
      <w:r>
        <w:rPr>
          <w:color w:val="000000"/>
        </w:rPr>
        <w:t xml:space="preserve">. (2013) Species richness, distribution and genetic diversity of Caenorhabditis nematodes in a remote tropical rainforest. </w:t>
      </w:r>
      <w:r>
        <w:rPr>
          <w:i/>
          <w:color w:val="000000"/>
        </w:rPr>
        <w:t xml:space="preserve">BMC </w:t>
      </w:r>
      <w:proofErr w:type="spellStart"/>
      <w:r>
        <w:rPr>
          <w:i/>
          <w:color w:val="000000"/>
        </w:rPr>
        <w:t>Evol</w:t>
      </w:r>
      <w:proofErr w:type="spellEnd"/>
      <w:r>
        <w:rPr>
          <w:i/>
          <w:color w:val="000000"/>
        </w:rPr>
        <w:t>. Biol.</w:t>
      </w:r>
      <w:r>
        <w:rPr>
          <w:color w:val="000000"/>
        </w:rPr>
        <w:t xml:space="preserve">, </w:t>
      </w:r>
      <w:r>
        <w:rPr>
          <w:b/>
          <w:color w:val="000000"/>
        </w:rPr>
        <w:t>13</w:t>
      </w:r>
      <w:r>
        <w:rPr>
          <w:color w:val="000000"/>
        </w:rPr>
        <w:t>, 10.</w:t>
      </w:r>
    </w:p>
    <w:p w14:paraId="7EADCCE5" w14:textId="47AA94A5"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80. </w:t>
      </w:r>
      <w:proofErr w:type="spellStart"/>
      <w:proofErr w:type="gramStart"/>
      <w:r>
        <w:rPr>
          <w:color w:val="000000"/>
        </w:rPr>
        <w:t>Prasad,A</w:t>
      </w:r>
      <w:proofErr w:type="spellEnd"/>
      <w:r>
        <w:rPr>
          <w:color w:val="000000"/>
        </w:rPr>
        <w:t>.</w:t>
      </w:r>
      <w:proofErr w:type="gramEnd"/>
      <w:r>
        <w:rPr>
          <w:color w:val="000000"/>
        </w:rPr>
        <w:t>, Croydon-</w:t>
      </w:r>
      <w:proofErr w:type="spellStart"/>
      <w:r>
        <w:rPr>
          <w:color w:val="000000"/>
        </w:rPr>
        <w:t>Sugarman,M.J.F</w:t>
      </w:r>
      <w:proofErr w:type="spellEnd"/>
      <w:r>
        <w:rPr>
          <w:color w:val="000000"/>
        </w:rPr>
        <w:t xml:space="preserve">., </w:t>
      </w:r>
      <w:proofErr w:type="spellStart"/>
      <w:r>
        <w:rPr>
          <w:color w:val="000000"/>
        </w:rPr>
        <w:t>Murray,R.L</w:t>
      </w:r>
      <w:proofErr w:type="spellEnd"/>
      <w:r>
        <w:rPr>
          <w:color w:val="000000"/>
        </w:rPr>
        <w:t xml:space="preserve">. and </w:t>
      </w:r>
      <w:proofErr w:type="spellStart"/>
      <w:r>
        <w:rPr>
          <w:color w:val="000000"/>
        </w:rPr>
        <w:t>Cutter,A.D</w:t>
      </w:r>
      <w:proofErr w:type="spellEnd"/>
      <w:r>
        <w:rPr>
          <w:color w:val="000000"/>
        </w:rPr>
        <w:t xml:space="preserve">. (2011) Temperature-dependent fecundity associates with latitude in Caenorhabditis </w:t>
      </w:r>
      <w:proofErr w:type="spellStart"/>
      <w:r>
        <w:rPr>
          <w:color w:val="000000"/>
        </w:rPr>
        <w:t>briggsae</w:t>
      </w:r>
      <w:proofErr w:type="spellEnd"/>
      <w:r>
        <w:rPr>
          <w:color w:val="000000"/>
        </w:rPr>
        <w:t xml:space="preserve">. </w:t>
      </w:r>
      <w:r>
        <w:rPr>
          <w:i/>
          <w:color w:val="000000"/>
        </w:rPr>
        <w:t>Evolution</w:t>
      </w:r>
      <w:r>
        <w:rPr>
          <w:color w:val="000000"/>
        </w:rPr>
        <w:t xml:space="preserve">, </w:t>
      </w:r>
      <w:r>
        <w:rPr>
          <w:b/>
          <w:color w:val="000000"/>
        </w:rPr>
        <w:t>65</w:t>
      </w:r>
      <w:r>
        <w:rPr>
          <w:color w:val="000000"/>
        </w:rPr>
        <w:t>, 52–63.</w:t>
      </w:r>
    </w:p>
    <w:p w14:paraId="6C9A617A" w14:textId="035B5FF3"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81. </w:t>
      </w:r>
      <w:proofErr w:type="spellStart"/>
      <w:proofErr w:type="gramStart"/>
      <w:r>
        <w:rPr>
          <w:color w:val="000000"/>
        </w:rPr>
        <w:t>Gimond,C</w:t>
      </w:r>
      <w:proofErr w:type="spellEnd"/>
      <w:r>
        <w:rPr>
          <w:color w:val="000000"/>
        </w:rPr>
        <w:t>.</w:t>
      </w:r>
      <w:proofErr w:type="gramEnd"/>
      <w:r>
        <w:rPr>
          <w:color w:val="000000"/>
        </w:rPr>
        <w:t xml:space="preserve">, </w:t>
      </w:r>
      <w:proofErr w:type="spellStart"/>
      <w:r>
        <w:rPr>
          <w:color w:val="000000"/>
        </w:rPr>
        <w:t>Jovelin,R</w:t>
      </w:r>
      <w:proofErr w:type="spellEnd"/>
      <w:r>
        <w:rPr>
          <w:color w:val="000000"/>
        </w:rPr>
        <w:t xml:space="preserve">., </w:t>
      </w:r>
      <w:proofErr w:type="spellStart"/>
      <w:r>
        <w:rPr>
          <w:color w:val="000000"/>
        </w:rPr>
        <w:t>Han,S</w:t>
      </w:r>
      <w:proofErr w:type="spellEnd"/>
      <w:r>
        <w:rPr>
          <w:color w:val="000000"/>
        </w:rPr>
        <w:t xml:space="preserve">., </w:t>
      </w:r>
      <w:proofErr w:type="spellStart"/>
      <w:r>
        <w:rPr>
          <w:color w:val="000000"/>
        </w:rPr>
        <w:t>Ferrari,C</w:t>
      </w:r>
      <w:proofErr w:type="spellEnd"/>
      <w:r>
        <w:rPr>
          <w:color w:val="000000"/>
        </w:rPr>
        <w:t xml:space="preserve">., </w:t>
      </w:r>
      <w:proofErr w:type="spellStart"/>
      <w:r>
        <w:rPr>
          <w:color w:val="000000"/>
        </w:rPr>
        <w:t>Cutter,A.D</w:t>
      </w:r>
      <w:proofErr w:type="spellEnd"/>
      <w:r>
        <w:rPr>
          <w:color w:val="000000"/>
        </w:rPr>
        <w:t xml:space="preserve">. and </w:t>
      </w:r>
      <w:proofErr w:type="spellStart"/>
      <w:r>
        <w:rPr>
          <w:color w:val="000000"/>
        </w:rPr>
        <w:t>Braendle,C</w:t>
      </w:r>
      <w:proofErr w:type="spellEnd"/>
      <w:r>
        <w:rPr>
          <w:color w:val="000000"/>
        </w:rPr>
        <w:t xml:space="preserve">. (2013) Outbreeding depression with low genetic variation in </w:t>
      </w:r>
      <w:proofErr w:type="spellStart"/>
      <w:r>
        <w:rPr>
          <w:color w:val="000000"/>
        </w:rPr>
        <w:t>selfing</w:t>
      </w:r>
      <w:proofErr w:type="spellEnd"/>
      <w:r>
        <w:rPr>
          <w:color w:val="000000"/>
        </w:rPr>
        <w:t xml:space="preserve"> Caenorhabditis nematodes. </w:t>
      </w:r>
      <w:r>
        <w:rPr>
          <w:i/>
          <w:color w:val="000000"/>
        </w:rPr>
        <w:t>Evolution</w:t>
      </w:r>
      <w:r>
        <w:rPr>
          <w:color w:val="000000"/>
        </w:rPr>
        <w:t xml:space="preserve">, </w:t>
      </w:r>
      <w:r>
        <w:rPr>
          <w:b/>
          <w:color w:val="000000"/>
        </w:rPr>
        <w:t>67</w:t>
      </w:r>
      <w:r>
        <w:rPr>
          <w:color w:val="000000"/>
        </w:rPr>
        <w:t>, 3087–3101.</w:t>
      </w:r>
    </w:p>
    <w:p w14:paraId="799A81EC" w14:textId="08A23CFF"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82. </w:t>
      </w:r>
      <w:proofErr w:type="spellStart"/>
      <w:proofErr w:type="gramStart"/>
      <w:r>
        <w:rPr>
          <w:color w:val="000000"/>
        </w:rPr>
        <w:t>Lander,E.S</w:t>
      </w:r>
      <w:proofErr w:type="spellEnd"/>
      <w:r>
        <w:rPr>
          <w:color w:val="000000"/>
        </w:rPr>
        <w:t>.</w:t>
      </w:r>
      <w:proofErr w:type="gramEnd"/>
      <w:r>
        <w:rPr>
          <w:color w:val="000000"/>
        </w:rPr>
        <w:t xml:space="preserve"> and </w:t>
      </w:r>
      <w:proofErr w:type="spellStart"/>
      <w:r>
        <w:rPr>
          <w:color w:val="000000"/>
        </w:rPr>
        <w:t>Schork,N.J</w:t>
      </w:r>
      <w:proofErr w:type="spellEnd"/>
      <w:r>
        <w:rPr>
          <w:color w:val="000000"/>
        </w:rPr>
        <w:t xml:space="preserve">. (1994) Genetic dissection of complex traits. </w:t>
      </w:r>
      <w:r>
        <w:rPr>
          <w:i/>
          <w:color w:val="000000"/>
        </w:rPr>
        <w:t>Science</w:t>
      </w:r>
      <w:r>
        <w:rPr>
          <w:color w:val="000000"/>
        </w:rPr>
        <w:t xml:space="preserve">, </w:t>
      </w:r>
      <w:r>
        <w:rPr>
          <w:b/>
          <w:color w:val="000000"/>
        </w:rPr>
        <w:t>265</w:t>
      </w:r>
      <w:r>
        <w:rPr>
          <w:color w:val="000000"/>
        </w:rPr>
        <w:t>, 2037–2048.</w:t>
      </w:r>
    </w:p>
    <w:p w14:paraId="37773DA3" w14:textId="19AF6065"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83. </w:t>
      </w:r>
      <w:proofErr w:type="spellStart"/>
      <w:proofErr w:type="gramStart"/>
      <w:r>
        <w:rPr>
          <w:color w:val="000000"/>
        </w:rPr>
        <w:t>Cutter,A.D</w:t>
      </w:r>
      <w:proofErr w:type="spellEnd"/>
      <w:r>
        <w:rPr>
          <w:color w:val="000000"/>
        </w:rPr>
        <w:t>.</w:t>
      </w:r>
      <w:proofErr w:type="gramEnd"/>
      <w:r>
        <w:rPr>
          <w:color w:val="000000"/>
        </w:rPr>
        <w:t xml:space="preserve"> (2006) Nucleotide polymorphism and linkage disequilibrium in wild populations of the partial </w:t>
      </w:r>
      <w:proofErr w:type="spellStart"/>
      <w:r>
        <w:rPr>
          <w:color w:val="000000"/>
        </w:rPr>
        <w:t>selfer</w:t>
      </w:r>
      <w:proofErr w:type="spellEnd"/>
      <w:r>
        <w:rPr>
          <w:color w:val="000000"/>
        </w:rPr>
        <w:t xml:space="preserve"> Caenorhabditis elegans. </w:t>
      </w:r>
      <w:r>
        <w:rPr>
          <w:i/>
          <w:color w:val="000000"/>
        </w:rPr>
        <w:t>Genetics</w:t>
      </w:r>
      <w:r>
        <w:rPr>
          <w:color w:val="000000"/>
        </w:rPr>
        <w:t xml:space="preserve">, </w:t>
      </w:r>
      <w:r>
        <w:rPr>
          <w:b/>
          <w:color w:val="000000"/>
        </w:rPr>
        <w:t>172</w:t>
      </w:r>
      <w:r>
        <w:rPr>
          <w:color w:val="000000"/>
        </w:rPr>
        <w:t>, 171–184.</w:t>
      </w:r>
    </w:p>
    <w:p w14:paraId="74845647" w14:textId="154485C1"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84. </w:t>
      </w:r>
      <w:proofErr w:type="spellStart"/>
      <w:proofErr w:type="gramStart"/>
      <w:r>
        <w:rPr>
          <w:color w:val="000000"/>
        </w:rPr>
        <w:t>Ross,J.A</w:t>
      </w:r>
      <w:proofErr w:type="spellEnd"/>
      <w:r>
        <w:rPr>
          <w:color w:val="000000"/>
        </w:rPr>
        <w:t>.</w:t>
      </w:r>
      <w:proofErr w:type="gramEnd"/>
      <w:r>
        <w:rPr>
          <w:color w:val="000000"/>
        </w:rPr>
        <w:t xml:space="preserve">, </w:t>
      </w:r>
      <w:proofErr w:type="spellStart"/>
      <w:r>
        <w:rPr>
          <w:color w:val="000000"/>
        </w:rPr>
        <w:t>Koboldt,D.C</w:t>
      </w:r>
      <w:proofErr w:type="spellEnd"/>
      <w:r>
        <w:rPr>
          <w:color w:val="000000"/>
        </w:rPr>
        <w:t xml:space="preserve">., </w:t>
      </w:r>
      <w:proofErr w:type="spellStart"/>
      <w:r>
        <w:rPr>
          <w:color w:val="000000"/>
        </w:rPr>
        <w:t>Staisch,J.E</w:t>
      </w:r>
      <w:proofErr w:type="spellEnd"/>
      <w:r>
        <w:rPr>
          <w:color w:val="000000"/>
        </w:rPr>
        <w:t xml:space="preserve">., </w:t>
      </w:r>
      <w:proofErr w:type="spellStart"/>
      <w:r>
        <w:rPr>
          <w:color w:val="000000"/>
        </w:rPr>
        <w:t>Chamberlin,H.M</w:t>
      </w:r>
      <w:proofErr w:type="spellEnd"/>
      <w:r>
        <w:rPr>
          <w:color w:val="000000"/>
        </w:rPr>
        <w:t xml:space="preserve">., </w:t>
      </w:r>
      <w:proofErr w:type="spellStart"/>
      <w:r>
        <w:rPr>
          <w:color w:val="000000"/>
        </w:rPr>
        <w:t>Gupta,B.P</w:t>
      </w:r>
      <w:proofErr w:type="spellEnd"/>
      <w:r>
        <w:rPr>
          <w:color w:val="000000"/>
        </w:rPr>
        <w:t xml:space="preserve">., </w:t>
      </w:r>
      <w:proofErr w:type="spellStart"/>
      <w:r>
        <w:rPr>
          <w:color w:val="000000"/>
        </w:rPr>
        <w:t>Miller,R.D</w:t>
      </w:r>
      <w:proofErr w:type="spellEnd"/>
      <w:r>
        <w:rPr>
          <w:color w:val="000000"/>
        </w:rPr>
        <w:t xml:space="preserve">., </w:t>
      </w:r>
      <w:proofErr w:type="spellStart"/>
      <w:r>
        <w:rPr>
          <w:color w:val="000000"/>
        </w:rPr>
        <w:t>Baird,S.E</w:t>
      </w:r>
      <w:proofErr w:type="spellEnd"/>
      <w:r>
        <w:rPr>
          <w:color w:val="000000"/>
        </w:rPr>
        <w:t xml:space="preserve">. and </w:t>
      </w:r>
      <w:proofErr w:type="spellStart"/>
      <w:r>
        <w:rPr>
          <w:color w:val="000000"/>
        </w:rPr>
        <w:t>Haag,E.S</w:t>
      </w:r>
      <w:proofErr w:type="spellEnd"/>
      <w:r>
        <w:rPr>
          <w:color w:val="000000"/>
        </w:rPr>
        <w:t xml:space="preserve">. (2011) Caenorhabditis </w:t>
      </w:r>
      <w:proofErr w:type="spellStart"/>
      <w:r>
        <w:rPr>
          <w:color w:val="000000"/>
        </w:rPr>
        <w:t>briggsae</w:t>
      </w:r>
      <w:proofErr w:type="spellEnd"/>
      <w:r>
        <w:rPr>
          <w:color w:val="000000"/>
        </w:rPr>
        <w:t xml:space="preserve"> recombinant inbred line genotypes reveal inter-strain incompatibility and the evolution of recombination. </w:t>
      </w:r>
      <w:proofErr w:type="spellStart"/>
      <w:r>
        <w:rPr>
          <w:i/>
          <w:color w:val="000000"/>
        </w:rPr>
        <w:t>PLoS</w:t>
      </w:r>
      <w:proofErr w:type="spellEnd"/>
      <w:r>
        <w:rPr>
          <w:i/>
          <w:color w:val="000000"/>
        </w:rPr>
        <w:t xml:space="preserve"> Genet.</w:t>
      </w:r>
      <w:r>
        <w:rPr>
          <w:color w:val="000000"/>
        </w:rPr>
        <w:t xml:space="preserve">, </w:t>
      </w:r>
      <w:r>
        <w:rPr>
          <w:b/>
          <w:color w:val="000000"/>
        </w:rPr>
        <w:t>7</w:t>
      </w:r>
      <w:r>
        <w:rPr>
          <w:color w:val="000000"/>
        </w:rPr>
        <w:t>, e1002174.</w:t>
      </w:r>
    </w:p>
    <w:p w14:paraId="13EEC740" w14:textId="2DF5E296"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85. </w:t>
      </w:r>
      <w:proofErr w:type="spellStart"/>
      <w:proofErr w:type="gramStart"/>
      <w:r>
        <w:rPr>
          <w:color w:val="000000"/>
        </w:rPr>
        <w:t>Zhang,Z</w:t>
      </w:r>
      <w:proofErr w:type="spellEnd"/>
      <w:r>
        <w:rPr>
          <w:color w:val="000000"/>
        </w:rPr>
        <w:t>.</w:t>
      </w:r>
      <w:proofErr w:type="gramEnd"/>
      <w:r>
        <w:rPr>
          <w:color w:val="000000"/>
        </w:rPr>
        <w:t xml:space="preserve">, </w:t>
      </w:r>
      <w:proofErr w:type="spellStart"/>
      <w:r>
        <w:rPr>
          <w:color w:val="000000"/>
        </w:rPr>
        <w:t>Ersoz,E</w:t>
      </w:r>
      <w:proofErr w:type="spellEnd"/>
      <w:r>
        <w:rPr>
          <w:color w:val="000000"/>
        </w:rPr>
        <w:t xml:space="preserve">., </w:t>
      </w:r>
      <w:proofErr w:type="spellStart"/>
      <w:r>
        <w:rPr>
          <w:color w:val="000000"/>
        </w:rPr>
        <w:t>Lai,C</w:t>
      </w:r>
      <w:proofErr w:type="spellEnd"/>
      <w:r>
        <w:rPr>
          <w:color w:val="000000"/>
        </w:rPr>
        <w:t xml:space="preserve">.-Q., </w:t>
      </w:r>
      <w:proofErr w:type="spellStart"/>
      <w:r>
        <w:rPr>
          <w:color w:val="000000"/>
        </w:rPr>
        <w:t>Todhunter,R.J</w:t>
      </w:r>
      <w:proofErr w:type="spellEnd"/>
      <w:r>
        <w:rPr>
          <w:color w:val="000000"/>
        </w:rPr>
        <w:t xml:space="preserve">., </w:t>
      </w:r>
      <w:proofErr w:type="spellStart"/>
      <w:r>
        <w:rPr>
          <w:color w:val="000000"/>
        </w:rPr>
        <w:t>Tiwari,H.K</w:t>
      </w:r>
      <w:proofErr w:type="spellEnd"/>
      <w:r>
        <w:rPr>
          <w:color w:val="000000"/>
        </w:rPr>
        <w:t xml:space="preserve">., </w:t>
      </w:r>
      <w:proofErr w:type="spellStart"/>
      <w:r>
        <w:rPr>
          <w:color w:val="000000"/>
        </w:rPr>
        <w:t>Gore,M.A</w:t>
      </w:r>
      <w:proofErr w:type="spellEnd"/>
      <w:r>
        <w:rPr>
          <w:color w:val="000000"/>
        </w:rPr>
        <w:t xml:space="preserve">., </w:t>
      </w:r>
      <w:proofErr w:type="spellStart"/>
      <w:r>
        <w:rPr>
          <w:color w:val="000000"/>
        </w:rPr>
        <w:t>Bradbury,P.J</w:t>
      </w:r>
      <w:proofErr w:type="spellEnd"/>
      <w:r>
        <w:rPr>
          <w:color w:val="000000"/>
        </w:rPr>
        <w:t xml:space="preserve">., </w:t>
      </w:r>
      <w:proofErr w:type="spellStart"/>
      <w:r>
        <w:rPr>
          <w:color w:val="000000"/>
        </w:rPr>
        <w:t>Yu,J</w:t>
      </w:r>
      <w:proofErr w:type="spellEnd"/>
      <w:r>
        <w:rPr>
          <w:color w:val="000000"/>
        </w:rPr>
        <w:t xml:space="preserve">., </w:t>
      </w:r>
      <w:proofErr w:type="spellStart"/>
      <w:r>
        <w:rPr>
          <w:color w:val="000000"/>
        </w:rPr>
        <w:t>Arnett,D.K</w:t>
      </w:r>
      <w:proofErr w:type="spellEnd"/>
      <w:r>
        <w:rPr>
          <w:color w:val="000000"/>
        </w:rPr>
        <w:t xml:space="preserve">., </w:t>
      </w:r>
      <w:proofErr w:type="spellStart"/>
      <w:r>
        <w:rPr>
          <w:color w:val="000000"/>
        </w:rPr>
        <w:t>Ordovas,J.M</w:t>
      </w:r>
      <w:proofErr w:type="spellEnd"/>
      <w:r>
        <w:rPr>
          <w:color w:val="000000"/>
        </w:rPr>
        <w:t xml:space="preserve">., </w:t>
      </w:r>
      <w:r>
        <w:rPr>
          <w:i/>
          <w:color w:val="000000"/>
        </w:rPr>
        <w:t>et al.</w:t>
      </w:r>
      <w:r>
        <w:rPr>
          <w:color w:val="000000"/>
        </w:rPr>
        <w:t xml:space="preserve"> (2010) Mixed linear model approach adapted for genome-wide association studies. </w:t>
      </w:r>
      <w:r>
        <w:rPr>
          <w:i/>
          <w:color w:val="000000"/>
        </w:rPr>
        <w:t>Nat. Genet.</w:t>
      </w:r>
      <w:r>
        <w:rPr>
          <w:color w:val="000000"/>
        </w:rPr>
        <w:t xml:space="preserve">, </w:t>
      </w:r>
      <w:r>
        <w:rPr>
          <w:b/>
          <w:color w:val="000000"/>
        </w:rPr>
        <w:t>42</w:t>
      </w:r>
      <w:r>
        <w:rPr>
          <w:color w:val="000000"/>
        </w:rPr>
        <w:t>, 355–360.</w:t>
      </w:r>
    </w:p>
    <w:p w14:paraId="4A5E93A1" w14:textId="2F3868DD"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86. </w:t>
      </w:r>
      <w:proofErr w:type="spellStart"/>
      <w:proofErr w:type="gramStart"/>
      <w:r>
        <w:rPr>
          <w:color w:val="000000"/>
        </w:rPr>
        <w:t>Yang,J</w:t>
      </w:r>
      <w:proofErr w:type="spellEnd"/>
      <w:r>
        <w:rPr>
          <w:color w:val="000000"/>
        </w:rPr>
        <w:t>.</w:t>
      </w:r>
      <w:proofErr w:type="gramEnd"/>
      <w:r>
        <w:rPr>
          <w:color w:val="000000"/>
        </w:rPr>
        <w:t xml:space="preserve">, </w:t>
      </w:r>
      <w:proofErr w:type="spellStart"/>
      <w:r>
        <w:rPr>
          <w:color w:val="000000"/>
        </w:rPr>
        <w:t>Lee,S.H</w:t>
      </w:r>
      <w:proofErr w:type="spellEnd"/>
      <w:r>
        <w:rPr>
          <w:color w:val="000000"/>
        </w:rPr>
        <w:t xml:space="preserve">., </w:t>
      </w:r>
      <w:proofErr w:type="spellStart"/>
      <w:r>
        <w:rPr>
          <w:color w:val="000000"/>
        </w:rPr>
        <w:t>Goddard,M.E</w:t>
      </w:r>
      <w:proofErr w:type="spellEnd"/>
      <w:r>
        <w:rPr>
          <w:color w:val="000000"/>
        </w:rPr>
        <w:t xml:space="preserve">. and </w:t>
      </w:r>
      <w:proofErr w:type="spellStart"/>
      <w:r>
        <w:rPr>
          <w:color w:val="000000"/>
        </w:rPr>
        <w:t>Visscher,P.M</w:t>
      </w:r>
      <w:proofErr w:type="spellEnd"/>
      <w:r>
        <w:rPr>
          <w:color w:val="000000"/>
        </w:rPr>
        <w:t xml:space="preserve">. (2011) GCTA: a tool for genome-wide complex trait analysis. </w:t>
      </w:r>
      <w:r>
        <w:rPr>
          <w:i/>
          <w:color w:val="000000"/>
        </w:rPr>
        <w:t>Am. J. Hum. Genet.</w:t>
      </w:r>
      <w:r>
        <w:rPr>
          <w:color w:val="000000"/>
        </w:rPr>
        <w:t xml:space="preserve">, </w:t>
      </w:r>
      <w:r>
        <w:rPr>
          <w:b/>
          <w:color w:val="000000"/>
        </w:rPr>
        <w:t>88</w:t>
      </w:r>
      <w:r>
        <w:rPr>
          <w:color w:val="000000"/>
        </w:rPr>
        <w:t>, 76–82.</w:t>
      </w:r>
    </w:p>
    <w:p w14:paraId="295255DD" w14:textId="5B792A53" w:rsidR="00F06B4D" w:rsidRDefault="00000000">
      <w:pPr>
        <w:widowControl w:val="0"/>
        <w:pBdr>
          <w:top w:val="nil"/>
          <w:left w:val="nil"/>
          <w:bottom w:val="nil"/>
          <w:right w:val="nil"/>
          <w:between w:val="nil"/>
        </w:pBdr>
        <w:spacing w:after="220" w:line="240" w:lineRule="auto"/>
        <w:ind w:left="440" w:hanging="440"/>
        <w:jc w:val="left"/>
        <w:rPr>
          <w:color w:val="000000"/>
        </w:rPr>
      </w:pPr>
      <w:r>
        <w:rPr>
          <w:color w:val="000000"/>
        </w:rPr>
        <w:t xml:space="preserve">87. </w:t>
      </w:r>
      <w:proofErr w:type="spellStart"/>
      <w:proofErr w:type="gramStart"/>
      <w:r>
        <w:rPr>
          <w:color w:val="000000"/>
        </w:rPr>
        <w:t>Jiang,L</w:t>
      </w:r>
      <w:proofErr w:type="spellEnd"/>
      <w:r>
        <w:rPr>
          <w:color w:val="000000"/>
        </w:rPr>
        <w:t>.</w:t>
      </w:r>
      <w:proofErr w:type="gramEnd"/>
      <w:r>
        <w:rPr>
          <w:color w:val="000000"/>
        </w:rPr>
        <w:t xml:space="preserve">, </w:t>
      </w:r>
      <w:proofErr w:type="spellStart"/>
      <w:r>
        <w:rPr>
          <w:color w:val="000000"/>
        </w:rPr>
        <w:t>Zheng,Z</w:t>
      </w:r>
      <w:proofErr w:type="spellEnd"/>
      <w:r>
        <w:rPr>
          <w:color w:val="000000"/>
        </w:rPr>
        <w:t xml:space="preserve">., </w:t>
      </w:r>
      <w:proofErr w:type="spellStart"/>
      <w:r>
        <w:rPr>
          <w:color w:val="000000"/>
        </w:rPr>
        <w:t>Qi,T</w:t>
      </w:r>
      <w:proofErr w:type="spellEnd"/>
      <w:r>
        <w:rPr>
          <w:color w:val="000000"/>
        </w:rPr>
        <w:t xml:space="preserve">., </w:t>
      </w:r>
      <w:proofErr w:type="spellStart"/>
      <w:r>
        <w:rPr>
          <w:color w:val="000000"/>
        </w:rPr>
        <w:t>Kemper,K.E</w:t>
      </w:r>
      <w:proofErr w:type="spellEnd"/>
      <w:r>
        <w:rPr>
          <w:color w:val="000000"/>
        </w:rPr>
        <w:t xml:space="preserve">., </w:t>
      </w:r>
      <w:proofErr w:type="spellStart"/>
      <w:r>
        <w:rPr>
          <w:color w:val="000000"/>
        </w:rPr>
        <w:t>Wray,N.R</w:t>
      </w:r>
      <w:proofErr w:type="spellEnd"/>
      <w:r>
        <w:rPr>
          <w:color w:val="000000"/>
        </w:rPr>
        <w:t xml:space="preserve">., </w:t>
      </w:r>
      <w:proofErr w:type="spellStart"/>
      <w:r>
        <w:rPr>
          <w:color w:val="000000"/>
        </w:rPr>
        <w:t>Visscher,P.M</w:t>
      </w:r>
      <w:proofErr w:type="spellEnd"/>
      <w:r>
        <w:rPr>
          <w:color w:val="000000"/>
        </w:rPr>
        <w:t xml:space="preserve">. and </w:t>
      </w:r>
      <w:proofErr w:type="spellStart"/>
      <w:r>
        <w:rPr>
          <w:color w:val="000000"/>
        </w:rPr>
        <w:t>Yang,J</w:t>
      </w:r>
      <w:proofErr w:type="spellEnd"/>
      <w:r>
        <w:rPr>
          <w:color w:val="000000"/>
        </w:rPr>
        <w:t xml:space="preserve">. (2019) A resource-efficient tool for mixed model association analysis of large-scale data. </w:t>
      </w:r>
      <w:r>
        <w:rPr>
          <w:i/>
          <w:color w:val="000000"/>
        </w:rPr>
        <w:t>Nat. Genet.</w:t>
      </w:r>
      <w:r>
        <w:rPr>
          <w:color w:val="000000"/>
        </w:rPr>
        <w:t xml:space="preserve">, </w:t>
      </w:r>
      <w:r>
        <w:rPr>
          <w:b/>
          <w:color w:val="000000"/>
        </w:rPr>
        <w:t>51</w:t>
      </w:r>
      <w:r>
        <w:rPr>
          <w:color w:val="000000"/>
        </w:rPr>
        <w:t>, 1749–1755.</w:t>
      </w:r>
    </w:p>
    <w:p w14:paraId="72F4B28D" w14:textId="2E5D9E2F" w:rsidR="0047691F" w:rsidRDefault="00000000" w:rsidP="0047691F">
      <w:pPr>
        <w:widowControl w:val="0"/>
        <w:pBdr>
          <w:top w:val="nil"/>
          <w:left w:val="nil"/>
          <w:bottom w:val="nil"/>
          <w:right w:val="nil"/>
          <w:between w:val="nil"/>
        </w:pBdr>
        <w:spacing w:after="220" w:line="240" w:lineRule="auto"/>
        <w:ind w:left="440" w:hanging="440"/>
        <w:jc w:val="left"/>
        <w:rPr>
          <w:color w:val="000000"/>
        </w:rPr>
      </w:pPr>
      <w:r>
        <w:rPr>
          <w:color w:val="000000"/>
        </w:rPr>
        <w:t xml:space="preserve">88. </w:t>
      </w:r>
      <w:proofErr w:type="spellStart"/>
      <w:proofErr w:type="gramStart"/>
      <w:r>
        <w:rPr>
          <w:color w:val="000000"/>
        </w:rPr>
        <w:t>Zhang,G</w:t>
      </w:r>
      <w:proofErr w:type="spellEnd"/>
      <w:r>
        <w:rPr>
          <w:color w:val="000000"/>
        </w:rPr>
        <w:t>.</w:t>
      </w:r>
      <w:proofErr w:type="gramEnd"/>
      <w:r>
        <w:rPr>
          <w:color w:val="000000"/>
        </w:rPr>
        <w:t xml:space="preserve">, </w:t>
      </w:r>
      <w:proofErr w:type="spellStart"/>
      <w:r>
        <w:rPr>
          <w:color w:val="000000"/>
        </w:rPr>
        <w:t>Roberto,N.M</w:t>
      </w:r>
      <w:proofErr w:type="spellEnd"/>
      <w:r>
        <w:rPr>
          <w:color w:val="000000"/>
        </w:rPr>
        <w:t xml:space="preserve">., </w:t>
      </w:r>
      <w:proofErr w:type="spellStart"/>
      <w:r>
        <w:rPr>
          <w:color w:val="000000"/>
        </w:rPr>
        <w:t>Lee,D</w:t>
      </w:r>
      <w:proofErr w:type="spellEnd"/>
      <w:r>
        <w:rPr>
          <w:color w:val="000000"/>
        </w:rPr>
        <w:t xml:space="preserve">., </w:t>
      </w:r>
      <w:proofErr w:type="spellStart"/>
      <w:r>
        <w:rPr>
          <w:color w:val="000000"/>
        </w:rPr>
        <w:t>Hahnel,S.R</w:t>
      </w:r>
      <w:proofErr w:type="spellEnd"/>
      <w:r>
        <w:rPr>
          <w:color w:val="000000"/>
        </w:rPr>
        <w:t xml:space="preserve">. and </w:t>
      </w:r>
      <w:proofErr w:type="spellStart"/>
      <w:r>
        <w:rPr>
          <w:color w:val="000000"/>
        </w:rPr>
        <w:t>Andersen,E.C</w:t>
      </w:r>
      <w:proofErr w:type="spellEnd"/>
      <w:r>
        <w:rPr>
          <w:color w:val="000000"/>
        </w:rPr>
        <w:t xml:space="preserve">. (2022) The impact of species-wide gene expression variation on Caenorhabditis elegans complex traits. </w:t>
      </w:r>
      <w:r>
        <w:rPr>
          <w:i/>
          <w:color w:val="000000"/>
        </w:rPr>
        <w:t xml:space="preserve">Nat. </w:t>
      </w:r>
      <w:proofErr w:type="spellStart"/>
      <w:r>
        <w:rPr>
          <w:i/>
          <w:color w:val="000000"/>
        </w:rPr>
        <w:t>Commun</w:t>
      </w:r>
      <w:proofErr w:type="spellEnd"/>
      <w:r>
        <w:rPr>
          <w:i/>
          <w:color w:val="000000"/>
        </w:rPr>
        <w:t>.</w:t>
      </w:r>
      <w:r>
        <w:rPr>
          <w:color w:val="000000"/>
        </w:rPr>
        <w:t xml:space="preserve">, </w:t>
      </w:r>
      <w:r>
        <w:rPr>
          <w:b/>
          <w:color w:val="000000"/>
        </w:rPr>
        <w:t>13</w:t>
      </w:r>
      <w:r>
        <w:rPr>
          <w:color w:val="000000"/>
        </w:rPr>
        <w:t>, 3462.</w:t>
      </w:r>
    </w:p>
    <w:p w14:paraId="588A3675" w14:textId="77777777" w:rsidR="0047691F" w:rsidRDefault="0047691F">
      <w:pPr>
        <w:rPr>
          <w:color w:val="000000"/>
        </w:rPr>
      </w:pPr>
      <w:r>
        <w:rPr>
          <w:color w:val="000000"/>
        </w:rPr>
        <w:br w:type="page"/>
      </w:r>
    </w:p>
    <w:p w14:paraId="328242C8" w14:textId="72D80B49" w:rsidR="0047691F" w:rsidRPr="00B12666" w:rsidRDefault="0047691F" w:rsidP="0047691F">
      <w:pPr>
        <w:rPr>
          <w:ins w:id="58" w:author="Author" w:date="2023-09-30T15:09:00Z"/>
          <w:b/>
          <w:bCs/>
        </w:rPr>
      </w:pPr>
      <w:r>
        <w:rPr>
          <w:b/>
          <w:bCs/>
        </w:rPr>
        <w:lastRenderedPageBreak/>
        <w:t>Figures and Tables</w:t>
      </w:r>
      <w:r w:rsidRPr="00AF71AF">
        <w:rPr>
          <w:b/>
          <w:bCs/>
        </w:rPr>
        <w:t xml:space="preserve"> </w:t>
      </w:r>
      <w:r w:rsidR="00E05635">
        <w:rPr>
          <w:b/>
          <w:bCs/>
        </w:rPr>
        <w:t>Legends</w:t>
      </w:r>
    </w:p>
    <w:p w14:paraId="4A48CB25" w14:textId="77777777" w:rsidR="0047691F" w:rsidRDefault="0047691F" w:rsidP="0047691F">
      <w:pPr>
        <w:spacing w:line="240" w:lineRule="auto"/>
        <w:rPr>
          <w:b/>
          <w:i/>
        </w:rPr>
      </w:pPr>
      <w:r>
        <w:rPr>
          <w:b/>
        </w:rPr>
        <w:t xml:space="preserve">Figure 1 - The </w:t>
      </w:r>
      <w:proofErr w:type="spellStart"/>
      <w:r>
        <w:rPr>
          <w:b/>
        </w:rPr>
        <w:t>CaeNDR</w:t>
      </w:r>
      <w:proofErr w:type="spellEnd"/>
      <w:r>
        <w:rPr>
          <w:b/>
        </w:rPr>
        <w:t xml:space="preserve"> genome browser </w:t>
      </w:r>
    </w:p>
    <w:p w14:paraId="65A63822" w14:textId="77777777" w:rsidR="0047691F" w:rsidRDefault="0047691F" w:rsidP="0047691F">
      <w:pPr>
        <w:spacing w:line="240" w:lineRule="auto"/>
      </w:pPr>
      <w:r>
        <w:t>The user specifies the Species in the setup panel to the left. The optional Gene Search field will direct the browser to that gene in the genome (</w:t>
      </w:r>
      <w:r>
        <w:rPr>
          <w:b/>
        </w:rPr>
        <w:t>A</w:t>
      </w:r>
      <w:r>
        <w:t>) and display transcripts in the track below (</w:t>
      </w:r>
      <w:r>
        <w:rPr>
          <w:b/>
        </w:rPr>
        <w:t>B</w:t>
      </w:r>
      <w:r>
        <w:t>). The Divergent Regions Summary track shows regions of the genome that are classified as hyper-divergent relative to the reference genome in any isotype reference strain within the species (</w:t>
      </w:r>
      <w:r>
        <w:rPr>
          <w:b/>
        </w:rPr>
        <w:t>C</w:t>
      </w:r>
      <w:r>
        <w:t>). The Divergent Regions track displays regions that are hyper-divergent relative to the reference genome for individual isotype reference strains, each track feature can be clicked to reveal the isotype reference strain the feature belongs to (</w:t>
      </w:r>
      <w:r>
        <w:rPr>
          <w:b/>
        </w:rPr>
        <w:t>D</w:t>
      </w:r>
      <w:r>
        <w:t>). The Isotype field in the setup window on the left is optional and allows users to add VCF and BAM tracks to the browser. The VCF track shows species-wide SNV and short indels in gray, with the variants specific to the isotype reference strain in blue (</w:t>
      </w:r>
      <w:r>
        <w:rPr>
          <w:b/>
        </w:rPr>
        <w:t>E</w:t>
      </w:r>
      <w:r>
        <w:t>). The BAM track shows read level data from which the variants were called. The top of the track shows read depth and the bottom shows the paired-end reads (</w:t>
      </w:r>
      <w:r>
        <w:rPr>
          <w:b/>
        </w:rPr>
        <w:t>F</w:t>
      </w:r>
      <w:r>
        <w:t>).</w:t>
      </w:r>
    </w:p>
    <w:p w14:paraId="34C46D8F" w14:textId="77777777" w:rsidR="0047691F" w:rsidRDefault="0047691F" w:rsidP="0047691F">
      <w:pPr>
        <w:spacing w:line="240" w:lineRule="auto"/>
        <w:rPr>
          <w:b/>
        </w:rPr>
      </w:pPr>
    </w:p>
    <w:p w14:paraId="6EABCE6E" w14:textId="77777777" w:rsidR="0047691F" w:rsidRPr="00B12666" w:rsidRDefault="0047691F" w:rsidP="0047691F">
      <w:pPr>
        <w:spacing w:line="240" w:lineRule="auto"/>
        <w:rPr>
          <w:b/>
          <w:i/>
        </w:rPr>
      </w:pPr>
      <w:r>
        <w:rPr>
          <w:b/>
        </w:rPr>
        <w:t xml:space="preserve">Figure 2 - </w:t>
      </w:r>
      <w:r w:rsidRPr="00B12666">
        <w:rPr>
          <w:b/>
        </w:rPr>
        <w:t xml:space="preserve">Elements of the </w:t>
      </w:r>
      <w:ins w:id="59" w:author="Author" w:date="2023-09-30T15:09:00Z">
        <w:r w:rsidRPr="00B12666">
          <w:rPr>
            <w:b/>
          </w:rPr>
          <w:t xml:space="preserve">abamectin response </w:t>
        </w:r>
      </w:ins>
      <w:r w:rsidRPr="00B12666">
        <w:rPr>
          <w:b/>
        </w:rPr>
        <w:t xml:space="preserve">GWAS mapping report from </w:t>
      </w:r>
      <w:proofErr w:type="spellStart"/>
      <w:r w:rsidRPr="00B12666">
        <w:rPr>
          <w:b/>
        </w:rPr>
        <w:t>CaeNDR</w:t>
      </w:r>
      <w:proofErr w:type="spellEnd"/>
      <w:r w:rsidRPr="00B12666">
        <w:rPr>
          <w:b/>
        </w:rPr>
        <w:t>.</w:t>
      </w:r>
    </w:p>
    <w:p w14:paraId="4845871F" w14:textId="5DE72798" w:rsidR="00F06B4D" w:rsidRPr="0047691F" w:rsidRDefault="0047691F" w:rsidP="0047691F">
      <w:pPr>
        <w:spacing w:line="240" w:lineRule="auto"/>
      </w:pPr>
      <w:del w:id="60" w:author="Author" w:date="2023-09-30T15:09:00Z">
        <w:r w:rsidRPr="00B12666">
          <w:delText xml:space="preserve">The phenotype data used to generate these CaeNDR report figures were simulated using the NemaScan simulation profile. </w:delText>
        </w:r>
      </w:del>
      <w:r w:rsidRPr="00B12666">
        <w:t>(</w:t>
      </w:r>
      <w:r w:rsidRPr="00B12666">
        <w:rPr>
          <w:b/>
        </w:rPr>
        <w:t>A</w:t>
      </w:r>
      <w:r w:rsidRPr="00B12666">
        <w:t xml:space="preserve">) A Manhattan plot is shown to visualize the significance values for all markers used in the statistical test of association between genotype and phenotype. The y-axis is the negative base 10 log of the </w:t>
      </w:r>
      <w:r w:rsidR="00054F5F" w:rsidRPr="00054F5F">
        <w:rPr>
          <w:i/>
          <w:iCs/>
        </w:rPr>
        <w:t>p</w:t>
      </w:r>
      <w:r w:rsidRPr="00B12666">
        <w:t>-value obtained from the statistical test of association. The x-axis is the genomic position in millions of base pairs and is faceted by chromosome.</w:t>
      </w:r>
      <w:r>
        <w:t xml:space="preserve"> </w:t>
      </w:r>
      <w:r w:rsidRPr="00B12666">
        <w:t>Markers (SNVs) with a -log</w:t>
      </w:r>
      <w:r w:rsidRPr="00B12666">
        <w:rPr>
          <w:vertAlign w:val="subscript"/>
        </w:rPr>
        <w:t>10</w:t>
      </w:r>
      <w:r w:rsidRPr="00B12666">
        <w:t xml:space="preserve"> </w:t>
      </w:r>
      <w:r w:rsidR="00054F5F" w:rsidRPr="00054F5F">
        <w:rPr>
          <w:i/>
          <w:iCs/>
        </w:rPr>
        <w:t>p</w:t>
      </w:r>
      <w:r w:rsidRPr="00B12666">
        <w:t xml:space="preserve">-value greater than the Bonferroni-corrected significance threshold (solid line) or the genome-wide </w:t>
      </w:r>
      <w:proofErr w:type="spellStart"/>
      <w:r w:rsidRPr="00B12666">
        <w:t>eigendecomposition</w:t>
      </w:r>
      <w:proofErr w:type="spellEnd"/>
      <w:r w:rsidRPr="00B12666">
        <w:t xml:space="preserve"> significance threshold (dotted line) are significantly correlated with the phenotype and are colored red. Significant markers denote QTL and indicate that genetic variation linked with the marker could cause differences in the phenotype. (</w:t>
      </w:r>
      <w:r w:rsidRPr="00B12666">
        <w:rPr>
          <w:b/>
        </w:rPr>
        <w:t>B</w:t>
      </w:r>
      <w:r w:rsidRPr="00B12666">
        <w:t xml:space="preserve">) Violin plots are shown for the most significant marker in the QTL on </w:t>
      </w:r>
      <w:ins w:id="61" w:author="Author" w:date="2023-09-30T15:09:00Z">
        <w:r w:rsidRPr="00B12666">
          <w:t xml:space="preserve">the right of </w:t>
        </w:r>
      </w:ins>
      <w:r w:rsidRPr="00B12666">
        <w:t>chromosome V</w:t>
      </w:r>
      <w:del w:id="62" w:author="Author" w:date="2023-09-30T15:09:00Z">
        <w:r w:rsidRPr="00B12666">
          <w:delText>.</w:delText>
        </w:r>
      </w:del>
      <w:ins w:id="63" w:author="Author" w:date="2023-09-30T15:09:00Z">
        <w:r w:rsidRPr="00B12666">
          <w:t xml:space="preserve"> (16.175 Mb).</w:t>
        </w:r>
      </w:ins>
      <w:r w:rsidRPr="00B12666">
        <w:t xml:space="preserve"> The plot shows the</w:t>
      </w:r>
      <w:del w:id="64" w:author="Author" w:date="2023-09-30T15:09:00Z">
        <w:r w:rsidRPr="00B12666">
          <w:delText xml:space="preserve"> simulated</w:delText>
        </w:r>
      </w:del>
      <w:r w:rsidRPr="00B12666">
        <w:t xml:space="preserve"> trait values for the strains with the reference (REF) allele compared to the strains with the alternative (ALT) allele for that marker. </w:t>
      </w:r>
      <w:ins w:id="65" w:author="Author" w:date="2023-09-30T15:09:00Z">
        <w:r w:rsidRPr="00B12666">
          <w:t xml:space="preserve">The abamectin response values shown here are mean centered; the strains with larger values develop better in the presence of abamectin. </w:t>
        </w:r>
      </w:ins>
      <w:r w:rsidRPr="00B12666">
        <w:t>The horizontal lines indicate the 75th percentile, median, and 25th percentile of the data</w:t>
      </w:r>
      <w:ins w:id="66" w:author="Author" w:date="2023-09-30T15:09:00Z">
        <w:r w:rsidRPr="00B12666">
          <w:t xml:space="preserve"> for each genotype</w:t>
        </w:r>
      </w:ins>
      <w:r w:rsidRPr="00B12666">
        <w:t xml:space="preserve">. The trait values for some strains are highlighted and labeled because these strains are commonly used to measure dose responses by the community </w:t>
      </w:r>
      <w:hyperlink r:id="rId20">
        <w:r w:rsidRPr="00B12666">
          <w:t>(69–72)</w:t>
        </w:r>
      </w:hyperlink>
      <w:r w:rsidRPr="00B12666">
        <w:t>. A difference in the median trait between the two genotypes is expected for significant markers, and the genotypes of strains at this genomic position can help users plan follow-up experiments to validate the effect of QTL on the trait. (</w:t>
      </w:r>
      <w:r w:rsidRPr="00B12666">
        <w:rPr>
          <w:b/>
        </w:rPr>
        <w:t>C</w:t>
      </w:r>
      <w:r w:rsidRPr="00B12666">
        <w:t xml:space="preserve">) A fine-mapping plot is shown to visualize the significance of all bi-allelic SNVs in the QTL interval on </w:t>
      </w:r>
      <w:del w:id="67" w:author="Author" w:date="2023-09-30T15:09:00Z">
        <w:r w:rsidRPr="00B12666">
          <w:delText>chromosome V. The axes are identical to the Manhattan plot above, with SNVs</w:delText>
        </w:r>
      </w:del>
      <w:ins w:id="68" w:author="Author" w:date="2023-09-30T15:09:00Z">
        <w:r w:rsidRPr="00B12666">
          <w:t>the right of chromosome V. The x-axis is the physical position in the genome, and the y-axis is the -log</w:t>
        </w:r>
        <w:r w:rsidRPr="00B12666">
          <w:rPr>
            <w:vertAlign w:val="subscript"/>
          </w:rPr>
          <w:t>10</w:t>
        </w:r>
        <w:r w:rsidRPr="00B12666">
          <w:t xml:space="preserve"> </w:t>
        </w:r>
      </w:ins>
      <w:r w:rsidR="00054F5F" w:rsidRPr="00054F5F">
        <w:rPr>
          <w:i/>
          <w:iCs/>
        </w:rPr>
        <w:t>p</w:t>
      </w:r>
      <w:ins w:id="69" w:author="Author" w:date="2023-09-30T15:09:00Z">
        <w:r w:rsidRPr="00B12666">
          <w:t xml:space="preserve">-value obtained from a statistical test of association using all SNVs in the interval. The inclusion of all SNVs alters the range of </w:t>
        </w:r>
      </w:ins>
      <w:r w:rsidR="00054F5F" w:rsidRPr="00054F5F">
        <w:rPr>
          <w:i/>
          <w:iCs/>
        </w:rPr>
        <w:t>p</w:t>
      </w:r>
      <w:ins w:id="70" w:author="Author" w:date="2023-09-30T15:09:00Z">
        <w:r w:rsidRPr="00B12666">
          <w:t xml:space="preserve">-values relative to GWAS </w:t>
        </w:r>
      </w:ins>
      <w:r>
        <w:t>M</w:t>
      </w:r>
      <w:ins w:id="71" w:author="Author" w:date="2023-09-30T15:09:00Z">
        <w:r w:rsidRPr="00B12666">
          <w:t>anhattan plot. We truncated the axes to focus on the center of the QTL. Each SNV is</w:t>
        </w:r>
      </w:ins>
      <w:r w:rsidRPr="00B12666">
        <w:t xml:space="preserve"> represented by a vertical line and colored by the predicted variant impact on genes: red = HIGH, black = LOW, gray = INTERGENIC. Genes are represented by black arrows showing the direction of the gene and are positioned on the y-axis based on the maximum -log</w:t>
      </w:r>
      <w:r w:rsidRPr="00B12666">
        <w:rPr>
          <w:vertAlign w:val="subscript"/>
        </w:rPr>
        <w:t>10</w:t>
      </w:r>
      <w:r w:rsidRPr="00B12666">
        <w:t xml:space="preserve"> </w:t>
      </w:r>
      <w:r w:rsidR="00054F5F" w:rsidRPr="00054F5F">
        <w:rPr>
          <w:i/>
          <w:iCs/>
        </w:rPr>
        <w:t>p</w:t>
      </w:r>
      <w:r w:rsidRPr="00B12666">
        <w:t xml:space="preserve">-value of all variants in the gene. </w:t>
      </w:r>
      <w:ins w:id="72" w:author="Author" w:date="2023-09-30T15:09:00Z">
        <w:r w:rsidRPr="00B12666">
          <w:t xml:space="preserve">The vertical dashed line (cyan) represents the physical position of the most significantly associated SNV identified on the right of chromosome V in the GWAS. The gene </w:t>
        </w:r>
        <w:r w:rsidRPr="00B12666">
          <w:rPr>
            <w:i/>
          </w:rPr>
          <w:t>gcl-1</w:t>
        </w:r>
        <w:r w:rsidRPr="00B12666">
          <w:t xml:space="preserve"> is labeled in the plot because natural variation in this gene was previously shown to confer abamectin resistance </w:t>
        </w:r>
        <w:r w:rsidRPr="00B12666">
          <w:fldChar w:fldCharType="begin"/>
        </w:r>
        <w:r w:rsidRPr="00B12666">
          <w:instrText>HYPERLINK "https://paperpile.com/c/crJ9DU/Wrja+5KId" \h</w:instrText>
        </w:r>
        <w:r w:rsidRPr="00B12666">
          <w:fldChar w:fldCharType="separate"/>
        </w:r>
        <w:r w:rsidRPr="00B12666">
          <w:t>(52, 68)</w:t>
        </w:r>
        <w:r w:rsidRPr="00B12666">
          <w:fldChar w:fldCharType="end"/>
        </w:r>
        <w:r w:rsidRPr="00B12666">
          <w:t xml:space="preserve">. </w:t>
        </w:r>
      </w:ins>
    </w:p>
    <w:sectPr w:rsidR="00F06B4D" w:rsidRPr="0047691F">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6E402" w14:textId="77777777" w:rsidR="00CB75F4" w:rsidRDefault="00CB75F4">
      <w:pPr>
        <w:spacing w:line="240" w:lineRule="auto"/>
      </w:pPr>
      <w:r>
        <w:separator/>
      </w:r>
    </w:p>
  </w:endnote>
  <w:endnote w:type="continuationSeparator" w:id="0">
    <w:p w14:paraId="2DEE392D" w14:textId="77777777" w:rsidR="00CB75F4" w:rsidRDefault="00CB75F4">
      <w:pPr>
        <w:spacing w:line="240" w:lineRule="auto"/>
      </w:pPr>
      <w:r>
        <w:continuationSeparator/>
      </w:r>
    </w:p>
  </w:endnote>
  <w:endnote w:type="continuationNotice" w:id="1">
    <w:p w14:paraId="4E0D9CB3" w14:textId="77777777" w:rsidR="00CB75F4" w:rsidRDefault="00CB75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0C43" w14:textId="77777777" w:rsidR="00A00477" w:rsidRDefault="00A004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C8F0" w14:textId="0AAD9D8F" w:rsidR="00F06B4D" w:rsidRDefault="00000000">
    <w:pPr>
      <w:jc w:val="right"/>
    </w:pPr>
    <w:r>
      <w:t xml:space="preserve">Page </w:t>
    </w:r>
    <w:r>
      <w:fldChar w:fldCharType="begin"/>
    </w:r>
    <w:r>
      <w:instrText>PAGE</w:instrText>
    </w:r>
    <w:r>
      <w:fldChar w:fldCharType="separate"/>
    </w:r>
    <w:r w:rsidR="00B674E6">
      <w:rPr>
        <w:noProof/>
      </w:rPr>
      <w:t>1</w:t>
    </w:r>
    <w:r>
      <w:fldChar w:fldCharType="end"/>
    </w:r>
    <w:r>
      <w:t xml:space="preserve"> of </w:t>
    </w:r>
    <w:r>
      <w:fldChar w:fldCharType="begin"/>
    </w:r>
    <w:r>
      <w:instrText>NUMPAGES</w:instrText>
    </w:r>
    <w:r>
      <w:fldChar w:fldCharType="separate"/>
    </w:r>
    <w:r w:rsidR="00B674E6">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9CA3C" w14:textId="77777777" w:rsidR="00A00477" w:rsidRDefault="00A00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D3755" w14:textId="77777777" w:rsidR="00CB75F4" w:rsidRDefault="00CB75F4">
      <w:pPr>
        <w:spacing w:line="240" w:lineRule="auto"/>
      </w:pPr>
      <w:r>
        <w:separator/>
      </w:r>
    </w:p>
  </w:footnote>
  <w:footnote w:type="continuationSeparator" w:id="0">
    <w:p w14:paraId="09FCD9A7" w14:textId="77777777" w:rsidR="00CB75F4" w:rsidRDefault="00CB75F4">
      <w:pPr>
        <w:spacing w:line="240" w:lineRule="auto"/>
      </w:pPr>
      <w:r>
        <w:continuationSeparator/>
      </w:r>
    </w:p>
  </w:footnote>
  <w:footnote w:type="continuationNotice" w:id="1">
    <w:p w14:paraId="79B72BC9" w14:textId="77777777" w:rsidR="00CB75F4" w:rsidRDefault="00CB75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2D338" w14:textId="77777777" w:rsidR="00A00477" w:rsidRDefault="00A00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6A2F4" w14:textId="77777777" w:rsidR="00A00477" w:rsidRDefault="00A004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91DC4" w14:textId="77777777" w:rsidR="00A00477" w:rsidRDefault="00A00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7371A"/>
    <w:multiLevelType w:val="multilevel"/>
    <w:tmpl w:val="3CE44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C56E75"/>
    <w:multiLevelType w:val="multilevel"/>
    <w:tmpl w:val="A7D4F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9836181">
    <w:abstractNumId w:val="0"/>
  </w:num>
  <w:num w:numId="2" w16cid:durableId="192572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B4D"/>
    <w:rsid w:val="00054F5F"/>
    <w:rsid w:val="00272263"/>
    <w:rsid w:val="003216BD"/>
    <w:rsid w:val="0034477D"/>
    <w:rsid w:val="0047691F"/>
    <w:rsid w:val="00521F4E"/>
    <w:rsid w:val="00A00477"/>
    <w:rsid w:val="00AF71AF"/>
    <w:rsid w:val="00B12666"/>
    <w:rsid w:val="00B40E78"/>
    <w:rsid w:val="00B674E6"/>
    <w:rsid w:val="00CB75F4"/>
    <w:rsid w:val="00CD6A28"/>
    <w:rsid w:val="00E05635"/>
    <w:rsid w:val="00E26493"/>
    <w:rsid w:val="00F0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6A84E"/>
  <w15:docId w15:val="{3DDBB819-11CE-864A-9CB7-24E618B6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00477"/>
    <w:pPr>
      <w:tabs>
        <w:tab w:val="center" w:pos="4680"/>
        <w:tab w:val="right" w:pos="9360"/>
      </w:tabs>
      <w:spacing w:line="240" w:lineRule="auto"/>
    </w:pPr>
  </w:style>
  <w:style w:type="character" w:customStyle="1" w:styleId="HeaderChar">
    <w:name w:val="Header Char"/>
    <w:basedOn w:val="DefaultParagraphFont"/>
    <w:link w:val="Header"/>
    <w:uiPriority w:val="99"/>
    <w:rsid w:val="00A00477"/>
  </w:style>
  <w:style w:type="paragraph" w:styleId="Footer">
    <w:name w:val="footer"/>
    <w:basedOn w:val="Normal"/>
    <w:link w:val="FooterChar"/>
    <w:uiPriority w:val="99"/>
    <w:unhideWhenUsed/>
    <w:rsid w:val="00A00477"/>
    <w:pPr>
      <w:tabs>
        <w:tab w:val="center" w:pos="4680"/>
        <w:tab w:val="right" w:pos="9360"/>
      </w:tabs>
      <w:spacing w:line="240" w:lineRule="auto"/>
    </w:pPr>
  </w:style>
  <w:style w:type="character" w:customStyle="1" w:styleId="FooterChar">
    <w:name w:val="Footer Char"/>
    <w:basedOn w:val="DefaultParagraphFont"/>
    <w:link w:val="Footer"/>
    <w:uiPriority w:val="99"/>
    <w:rsid w:val="00A00477"/>
  </w:style>
  <w:style w:type="paragraph" w:styleId="Revision">
    <w:name w:val="Revision"/>
    <w:hidden/>
    <w:uiPriority w:val="99"/>
    <w:semiHidden/>
    <w:rsid w:val="00AF71AF"/>
    <w:pPr>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aendr.org" TargetMode="External"/><Relationship Id="rId13" Type="http://schemas.openxmlformats.org/officeDocument/2006/relationships/hyperlink" Target="https://caendr.org/tools/variant-annotation" TargetMode="External"/><Relationship Id="rId18" Type="http://schemas.openxmlformats.org/officeDocument/2006/relationships/hyperlink" Target="https://caendr.org/tools/variant-annotation"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caendr.org" TargetMode="External"/><Relationship Id="rId12" Type="http://schemas.openxmlformats.org/officeDocument/2006/relationships/hyperlink" Target="https://caendr.org/tools/genome-browser/" TargetMode="External"/><Relationship Id="rId17" Type="http://schemas.openxmlformats.org/officeDocument/2006/relationships/hyperlink" Target="https://caendr.org/tools/pairwise-indel-finder"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hub.docker.com/r/andersenlab/nemascan-nxf" TargetMode="External"/><Relationship Id="rId20" Type="http://schemas.openxmlformats.org/officeDocument/2006/relationships/hyperlink" Target="https://paperpile.com/c/crJ9DU/WYCIF+nLBwL+BmmRm+jpYJ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endr.org/data/data-release"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aendr.org/tools/genetic-mappin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aendr.org/data/data-release" TargetMode="External"/><Relationship Id="rId19" Type="http://schemas.openxmlformats.org/officeDocument/2006/relationships/hyperlink" Target="https://paperpile.com/c/crJ9DU/EGH1J" TargetMode="External"/><Relationship Id="rId4" Type="http://schemas.openxmlformats.org/officeDocument/2006/relationships/webSettings" Target="webSettings.xml"/><Relationship Id="rId9" Type="http://schemas.openxmlformats.org/officeDocument/2006/relationships/hyperlink" Target="https://caendr.org/get-involved/citizen-scientists" TargetMode="External"/><Relationship Id="rId14" Type="http://schemas.openxmlformats.org/officeDocument/2006/relationships/hyperlink" Target="https://caendr.org/tools/heritability-calculator"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19</Pages>
  <Words>8126</Words>
  <Characters>46321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Aaron Crombie</cp:lastModifiedBy>
  <cp:revision>4</cp:revision>
  <dcterms:created xsi:type="dcterms:W3CDTF">2023-09-30T19:09:00Z</dcterms:created>
  <dcterms:modified xsi:type="dcterms:W3CDTF">2023-09-30T21:28:00Z</dcterms:modified>
</cp:coreProperties>
</file>